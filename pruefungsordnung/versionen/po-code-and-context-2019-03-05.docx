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E916" w14:textId="55870CA5" w:rsidR="00091F7C" w:rsidRPr="00091F7C" w:rsidRDefault="00091F7C" w:rsidP="00091F7C">
      <w:pPr>
        <w:keepNext/>
        <w:keepLines/>
        <w:tabs>
          <w:tab w:val="left" w:pos="454"/>
        </w:tabs>
        <w:spacing w:beforeLines="100" w:before="240" w:afterLines="25" w:after="60"/>
        <w:outlineLvl w:val="3"/>
        <w:rPr>
          <w:rFonts w:cs="Arial"/>
          <w:b/>
          <w:iCs/>
          <w:kern w:val="28"/>
          <w:lang w:eastAsia="x-none"/>
        </w:rPr>
      </w:pPr>
      <w:r w:rsidRPr="00091F7C">
        <w:rPr>
          <w:rFonts w:cs="Arial"/>
          <w:b/>
          <w:iCs/>
          <w:kern w:val="28"/>
          <w:lang w:eastAsia="x-none"/>
        </w:rPr>
        <w:t>Arbeiten mit der Word-Vorlage</w:t>
      </w:r>
      <w:r w:rsidR="00700779">
        <w:rPr>
          <w:rFonts w:cs="Arial"/>
          <w:b/>
          <w:iCs/>
          <w:kern w:val="28"/>
          <w:lang w:eastAsia="x-none"/>
        </w:rPr>
        <w:t xml:space="preserve"> </w:t>
      </w:r>
      <w:r w:rsidR="00700779" w:rsidRPr="00091F7C">
        <w:rPr>
          <w:rFonts w:cs="Arial"/>
          <w:b/>
          <w:iCs/>
          <w:kern w:val="28"/>
          <w:lang w:eastAsia="x-none"/>
        </w:rPr>
        <w:t>(*.dotx)</w:t>
      </w:r>
      <w:r w:rsidR="00700779">
        <w:rPr>
          <w:rFonts w:cs="Arial"/>
          <w:b/>
          <w:iCs/>
          <w:kern w:val="28"/>
          <w:lang w:eastAsia="x-none"/>
        </w:rPr>
        <w:t xml:space="preserve"> zur Erstellung einer Prüfungsordnung für </w:t>
      </w:r>
      <w:r w:rsidR="00700779" w:rsidRPr="00700779">
        <w:rPr>
          <w:rFonts w:cs="Arial"/>
          <w:b/>
          <w:i/>
          <w:iCs/>
          <w:kern w:val="28"/>
          <w:lang w:eastAsia="x-none"/>
        </w:rPr>
        <w:t>Bachelor</w:t>
      </w:r>
      <w:r w:rsidR="00700779">
        <w:rPr>
          <w:rFonts w:cs="Arial"/>
          <w:b/>
          <w:iCs/>
          <w:kern w:val="28"/>
          <w:lang w:eastAsia="x-none"/>
        </w:rPr>
        <w:t>studiengänge</w:t>
      </w:r>
      <w:r w:rsidRPr="00091F7C">
        <w:rPr>
          <w:rFonts w:cs="Arial"/>
          <w:b/>
          <w:iCs/>
          <w:kern w:val="28"/>
          <w:lang w:eastAsia="x-none"/>
        </w:rPr>
        <w:t xml:space="preserve"> </w:t>
      </w:r>
    </w:p>
    <w:p w14:paraId="35EBDD1D" w14:textId="77777777" w:rsidR="00091F7C" w:rsidRPr="00091F7C" w:rsidRDefault="00091F7C" w:rsidP="006A5C9F">
      <w:pPr>
        <w:pStyle w:val="AufzhlungStrichTH"/>
        <w:spacing w:before="120" w:after="120"/>
        <w:contextualSpacing w:val="0"/>
      </w:pPr>
      <w:r w:rsidRPr="00091F7C">
        <w:t xml:space="preserve">Zur Anpassung überschreiben Sie bitte die </w:t>
      </w:r>
      <w:r w:rsidRPr="00091F7C">
        <w:rPr>
          <w:color w:val="C00000"/>
        </w:rPr>
        <w:t xml:space="preserve">rot gesetzten Textstellen </w:t>
      </w:r>
      <w:r w:rsidRPr="00091F7C">
        <w:t>in Schwarz.</w:t>
      </w:r>
    </w:p>
    <w:p w14:paraId="348E7F7F" w14:textId="77777777" w:rsidR="00091F7C" w:rsidRPr="00091F7C" w:rsidRDefault="00091F7C" w:rsidP="006A5C9F">
      <w:pPr>
        <w:pStyle w:val="AufzhlungStrichTH"/>
        <w:spacing w:before="120" w:after="120"/>
        <w:contextualSpacing w:val="0"/>
      </w:pPr>
      <w:r w:rsidRPr="00091F7C">
        <w:t xml:space="preserve">Die vorliegende Datei ist eine </w:t>
      </w:r>
      <w:r w:rsidR="00BD53EC">
        <w:t>Dokumentv</w:t>
      </w:r>
      <w:r w:rsidRPr="00091F7C">
        <w:t xml:space="preserve">orlage (*.dotx). </w:t>
      </w:r>
      <w:r w:rsidR="00BD53EC">
        <w:t xml:space="preserve">Verwenden Sie zum Öffnen die rechte Maustaste und im Kontextmenü den Befehl </w:t>
      </w:r>
      <w:r w:rsidR="00BD53EC" w:rsidRPr="00BD53EC">
        <w:rPr>
          <w:rStyle w:val="kursivTH"/>
        </w:rPr>
        <w:t>Öffnen</w:t>
      </w:r>
      <w:r w:rsidR="00BD53EC">
        <w:t>. (Mit dem Doppelklick öffnen Sie nur ein neues Dokument auf der Basis der Dokumentvorlage.)</w:t>
      </w:r>
    </w:p>
    <w:p w14:paraId="59BDFC6F" w14:textId="77777777" w:rsidR="00091F7C" w:rsidRPr="00091F7C" w:rsidRDefault="00091F7C" w:rsidP="006A5C9F">
      <w:pPr>
        <w:pStyle w:val="AufzhlungStrichTH"/>
        <w:spacing w:before="120" w:after="120"/>
        <w:contextualSpacing w:val="0"/>
      </w:pPr>
      <w:r w:rsidRPr="00091F7C">
        <w:t xml:space="preserve">Geben Sie die Datei im *.dotx-Format an andere Personen weiter: </w:t>
      </w:r>
      <w:r w:rsidRPr="00091F7C">
        <w:rPr>
          <w:b/>
        </w:rPr>
        <w:t>Datei &gt; Speichern unter &gt; Dateityp: Word-Vorlage (*.dotx)</w:t>
      </w:r>
      <w:r w:rsidRPr="00091F7C">
        <w:t xml:space="preserve">. Haken Sie beim Speichern </w:t>
      </w:r>
      <w:r w:rsidR="00BD53EC">
        <w:t xml:space="preserve">gegebenenfalls </w:t>
      </w:r>
      <w:r w:rsidRPr="00091F7C">
        <w:t>die Option</w:t>
      </w:r>
      <w:r w:rsidRPr="00091F7C">
        <w:rPr>
          <w:b/>
        </w:rPr>
        <w:t xml:space="preserve"> „Kompatibilität mit früheren Versionen von Word beibehalten“</w:t>
      </w:r>
      <w:r w:rsidRPr="00091F7C">
        <w:t xml:space="preserve"> an.</w:t>
      </w:r>
    </w:p>
    <w:p w14:paraId="688A0B3C"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(Strg-Shift-Alt S zur Ansicht der Formatvorlagen-Palette), wenn Sie neuen Text formatieren möchten.</w:t>
      </w:r>
    </w:p>
    <w:p w14:paraId="12DDDFA1"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64D8ED5E" w14:textId="77777777" w:rsidR="00700779" w:rsidRPr="006A04C4" w:rsidRDefault="00700779" w:rsidP="00700779">
      <w:pPr>
        <w:pStyle w:val="AufzhlungStrichTH"/>
        <w:spacing w:after="120"/>
        <w:sectPr w:rsidR="00700779" w:rsidRPr="006A04C4" w:rsidSect="00F26C87">
          <w:headerReference w:type="even" r:id="rId9"/>
          <w:headerReference w:type="default" r:id="rId10"/>
          <w:footerReference w:type="even" r:id="rId11"/>
          <w:type w:val="continuous"/>
          <w:pgSz w:w="11906" w:h="16838" w:code="9"/>
          <w:pgMar w:top="1134" w:right="1117" w:bottom="1361" w:left="1860" w:header="454" w:footer="340" w:gutter="0"/>
          <w:cols w:space="708"/>
          <w:titlePg/>
          <w:docGrid w:linePitch="360"/>
        </w:sectPr>
      </w:pPr>
      <w:r>
        <w:t xml:space="preserve">Bitte denken Sie daran, am Ende das Inhaltsverzeichnis zu aktualisieren.  </w:t>
      </w:r>
    </w:p>
    <w:p w14:paraId="71170CBB" w14:textId="77777777" w:rsidR="00294223" w:rsidRPr="00B03E13" w:rsidRDefault="00294223" w:rsidP="00BE144B">
      <w:pPr>
        <w:pStyle w:val="Titel155ptTH"/>
        <w:spacing w:before="1920" w:after="240"/>
        <w:rPr>
          <w:color w:val="auto"/>
          <w:szCs w:val="36"/>
        </w:rPr>
      </w:pPr>
      <w:r w:rsidRPr="00B03E13">
        <w:rPr>
          <w:color w:val="auto"/>
        </w:rPr>
        <w:lastRenderedPageBreak/>
        <w:t>Prüfungsordnung</w:t>
      </w:r>
      <w:r w:rsidRPr="00B03E13">
        <w:rPr>
          <w:color w:val="auto"/>
        </w:rPr>
        <w:br/>
        <w:t xml:space="preserve">für den Studiengang </w:t>
      </w:r>
      <w:r w:rsidR="000C3B01" w:rsidRPr="00B03E13">
        <w:rPr>
          <w:color w:val="auto"/>
        </w:rPr>
        <w:t>Code &amp; Context</w:t>
      </w:r>
      <w:r w:rsidRPr="00B03E13">
        <w:rPr>
          <w:color w:val="auto"/>
        </w:rPr>
        <w:br/>
        <w:t xml:space="preserve">mit dem Abschlussgrad </w:t>
      </w:r>
      <w:r w:rsidR="00AB6EBA" w:rsidRPr="00B03E13">
        <w:rPr>
          <w:rStyle w:val="fettTH"/>
          <w:b w:val="0"/>
          <w:color w:val="auto"/>
        </w:rPr>
        <w:t>Bachelor</w:t>
      </w:r>
      <w:r w:rsidRPr="00B03E13">
        <w:rPr>
          <w:rStyle w:val="fettTH"/>
          <w:b w:val="0"/>
          <w:color w:val="auto"/>
        </w:rPr>
        <w:t xml:space="preserve"> of </w:t>
      </w:r>
      <w:r w:rsidR="000C3B01" w:rsidRPr="00B03E13">
        <w:rPr>
          <w:rStyle w:val="fettTH"/>
          <w:b w:val="0"/>
          <w:color w:val="auto"/>
        </w:rPr>
        <w:t>Science</w:t>
      </w:r>
      <w:r w:rsidRPr="00B03E13">
        <w:rPr>
          <w:color w:val="auto"/>
        </w:rPr>
        <w:br/>
        <w:t xml:space="preserve">an der Fakultät für </w:t>
      </w:r>
      <w:r w:rsidR="00A91AF1" w:rsidRPr="00B03E13">
        <w:rPr>
          <w:color w:val="auto"/>
        </w:rPr>
        <w:t>Informatik und Ingenieurwissenschaften</w:t>
      </w:r>
      <w:r w:rsidRPr="00B03E13">
        <w:rPr>
          <w:color w:val="auto"/>
        </w:rPr>
        <w:br/>
        <w:t>der Technischen Hochschule Köln</w:t>
      </w:r>
    </w:p>
    <w:p w14:paraId="1C505D1E" w14:textId="045E86B2" w:rsidR="00294223" w:rsidRPr="00B03E13" w:rsidRDefault="00472822" w:rsidP="00294223">
      <w:pPr>
        <w:pStyle w:val="FlietextTH"/>
        <w:spacing w:afterLines="700" w:after="1680"/>
        <w:rPr>
          <w:color w:val="auto"/>
        </w:rPr>
      </w:pPr>
      <w:r w:rsidRPr="00B03E13">
        <w:rPr>
          <w:color w:val="auto"/>
        </w:rPr>
        <w:t>V</w:t>
      </w:r>
      <w:r w:rsidR="00294223" w:rsidRPr="00B03E13">
        <w:rPr>
          <w:color w:val="auto"/>
        </w:rPr>
        <w:t xml:space="preserve">om </w:t>
      </w:r>
      <w:r w:rsidR="003728E0" w:rsidRPr="00B03E13">
        <w:rPr>
          <w:color w:val="auto"/>
        </w:rPr>
        <w:fldChar w:fldCharType="begin"/>
      </w:r>
      <w:r w:rsidR="003728E0" w:rsidRPr="00B03E13">
        <w:rPr>
          <w:color w:val="auto"/>
        </w:rPr>
        <w:instrText xml:space="preserve"> TIME \@ "dd.MM.yyyy" </w:instrText>
      </w:r>
      <w:r w:rsidR="003728E0" w:rsidRPr="00B03E13">
        <w:rPr>
          <w:color w:val="auto"/>
        </w:rPr>
        <w:fldChar w:fldCharType="separate"/>
      </w:r>
      <w:ins w:id="0" w:author="Matthias Böhmer" w:date="2019-06-04T13:26:00Z">
        <w:r w:rsidR="00272700">
          <w:rPr>
            <w:noProof/>
            <w:color w:val="auto"/>
          </w:rPr>
          <w:t>04.06.2019</w:t>
        </w:r>
      </w:ins>
      <w:del w:id="1" w:author="Matthias Böhmer" w:date="2019-06-04T13:26:00Z">
        <w:r w:rsidR="000524DD" w:rsidDel="00272700">
          <w:rPr>
            <w:noProof/>
            <w:color w:val="auto"/>
          </w:rPr>
          <w:delText>22.03.2019</w:delText>
        </w:r>
      </w:del>
      <w:r w:rsidR="003728E0" w:rsidRPr="00B03E13">
        <w:rPr>
          <w:color w:val="auto"/>
        </w:rPr>
        <w:fldChar w:fldCharType="end"/>
      </w:r>
    </w:p>
    <w:p w14:paraId="5211130D" w14:textId="77777777" w:rsidR="00A91AF1" w:rsidRDefault="00A91AF1" w:rsidP="005F1FE1">
      <w:pPr>
        <w:pStyle w:val="FlietextTH"/>
        <w:rPr>
          <w:rStyle w:val="THRot"/>
        </w:rPr>
      </w:pPr>
    </w:p>
    <w:p w14:paraId="7414BAAD" w14:textId="77777777" w:rsidR="00A91AF1" w:rsidRDefault="00A91AF1" w:rsidP="005F1FE1">
      <w:pPr>
        <w:pStyle w:val="FlietextTH"/>
        <w:rPr>
          <w:rStyle w:val="THRot"/>
        </w:rPr>
      </w:pPr>
    </w:p>
    <w:p w14:paraId="5A4A80B2" w14:textId="77777777" w:rsidR="00A91AF1" w:rsidRDefault="00A91AF1" w:rsidP="005F1FE1">
      <w:pPr>
        <w:pStyle w:val="FlietextTH"/>
        <w:rPr>
          <w:rStyle w:val="THRot"/>
        </w:rPr>
      </w:pPr>
    </w:p>
    <w:p w14:paraId="7738249F" w14:textId="77777777" w:rsidR="00A91AF1" w:rsidRDefault="00A91AF1" w:rsidP="005F1FE1">
      <w:pPr>
        <w:pStyle w:val="FlietextTH"/>
        <w:rPr>
          <w:rStyle w:val="THRot"/>
        </w:rPr>
      </w:pPr>
    </w:p>
    <w:p w14:paraId="3FE1E08C" w14:textId="77777777" w:rsidR="00A91AF1" w:rsidRDefault="00A91AF1" w:rsidP="005F1FE1">
      <w:pPr>
        <w:pStyle w:val="FlietextTH"/>
        <w:rPr>
          <w:rStyle w:val="THRot"/>
        </w:rPr>
      </w:pPr>
    </w:p>
    <w:p w14:paraId="57702D34" w14:textId="77777777" w:rsidR="00A91AF1" w:rsidRDefault="00A91AF1" w:rsidP="005F1FE1">
      <w:pPr>
        <w:pStyle w:val="FlietextTH"/>
        <w:rPr>
          <w:rStyle w:val="THRot"/>
        </w:rPr>
      </w:pPr>
    </w:p>
    <w:p w14:paraId="058315A3" w14:textId="77777777" w:rsidR="00A91AF1" w:rsidRDefault="00A91AF1" w:rsidP="005F1FE1">
      <w:pPr>
        <w:pStyle w:val="FlietextTH"/>
        <w:rPr>
          <w:rStyle w:val="THRot"/>
        </w:rPr>
      </w:pPr>
    </w:p>
    <w:p w14:paraId="10E1B75B" w14:textId="77777777" w:rsidR="00A91AF1" w:rsidRDefault="00A91AF1" w:rsidP="005F1FE1">
      <w:pPr>
        <w:pStyle w:val="FlietextTH"/>
        <w:rPr>
          <w:rStyle w:val="THRot"/>
        </w:rPr>
      </w:pPr>
    </w:p>
    <w:p w14:paraId="3E43C6D2" w14:textId="77777777" w:rsidR="00A91AF1" w:rsidRDefault="00A91AF1" w:rsidP="005F1FE1">
      <w:pPr>
        <w:pStyle w:val="FlietextTH"/>
        <w:rPr>
          <w:rStyle w:val="THRot"/>
        </w:rPr>
      </w:pPr>
    </w:p>
    <w:p w14:paraId="492F38EF" w14:textId="77777777" w:rsidR="00A91AF1" w:rsidRDefault="00A91AF1" w:rsidP="005F1FE1">
      <w:pPr>
        <w:pStyle w:val="FlietextTH"/>
        <w:rPr>
          <w:rStyle w:val="THRot"/>
        </w:rPr>
      </w:pPr>
    </w:p>
    <w:p w14:paraId="33A81014" w14:textId="77777777" w:rsidR="00A91AF1" w:rsidRDefault="00A91AF1" w:rsidP="005F1FE1">
      <w:pPr>
        <w:pStyle w:val="FlietextTH"/>
        <w:rPr>
          <w:rStyle w:val="THRot"/>
        </w:rPr>
      </w:pPr>
    </w:p>
    <w:p w14:paraId="517D8E48" w14:textId="77777777" w:rsidR="00A91AF1" w:rsidRPr="00150978" w:rsidRDefault="00A91AF1" w:rsidP="005F1FE1">
      <w:pPr>
        <w:pStyle w:val="FlietextTH"/>
        <w:rPr>
          <w:rStyle w:val="THRot"/>
          <w:color w:val="auto"/>
        </w:rPr>
      </w:pPr>
    </w:p>
    <w:p w14:paraId="58C830C7" w14:textId="77777777" w:rsidR="00343FF5" w:rsidRPr="00150978" w:rsidRDefault="0094500E" w:rsidP="005F1FE1">
      <w:pPr>
        <w:pStyle w:val="FlietextTH"/>
        <w:rPr>
          <w:color w:val="auto"/>
        </w:rPr>
      </w:pPr>
      <w:r w:rsidRPr="00150978">
        <w:rPr>
          <w:color w:val="auto"/>
        </w:rPr>
        <w:t xml:space="preserve">Aufgrund des </w:t>
      </w:r>
      <w:r w:rsidRPr="00150978">
        <w:rPr>
          <w:rStyle w:val="THRot"/>
          <w:color w:val="auto"/>
        </w:rPr>
        <w:t>§ 2 Abs. 4 und des § 64 Abs. 1 des Gesetzes über die Hochschulen des Landes Nordrhein-Westfalen (Hochschulgesetz - HG) vom 16. September 2014 (GV. NRW. S. 547), zuletzt geändert durch Gesetz vom 17. Oktober 2017 (GV. NRW. S. 806),</w:t>
      </w:r>
      <w:r w:rsidRPr="00150978">
        <w:rPr>
          <w:color w:val="auto"/>
        </w:rPr>
        <w:t xml:space="preserve"> hat die Technische Hochschule Köln die folgende Prüfungsordnung als Satzung erlassen:</w:t>
      </w:r>
    </w:p>
    <w:p w14:paraId="13042D38" w14:textId="77777777" w:rsidR="00343FF5" w:rsidRDefault="00343FF5" w:rsidP="00343FF5">
      <w:pPr>
        <w:pStyle w:val="FlietextTH"/>
      </w:pPr>
      <w:r>
        <w:br w:type="page"/>
      </w:r>
    </w:p>
    <w:p w14:paraId="2247788A" w14:textId="77777777" w:rsidR="00BE144B" w:rsidRDefault="00BE144B" w:rsidP="005F1FE1">
      <w:pPr>
        <w:pStyle w:val="FlietextTH"/>
        <w:sectPr w:rsidR="00BE144B" w:rsidSect="00BE144B">
          <w:headerReference w:type="first" r:id="rId12"/>
          <w:type w:val="oddPage"/>
          <w:pgSz w:w="11906" w:h="16838" w:code="9"/>
          <w:pgMar w:top="1134" w:right="1117" w:bottom="1361" w:left="1860" w:header="454" w:footer="340" w:gutter="0"/>
          <w:cols w:space="708"/>
          <w:titlePg/>
          <w:docGrid w:linePitch="360"/>
        </w:sectPr>
      </w:pPr>
    </w:p>
    <w:p w14:paraId="2AE80CA4" w14:textId="77777777" w:rsidR="00BE144B" w:rsidRDefault="00BE144B" w:rsidP="00BE144B">
      <w:pPr>
        <w:pStyle w:val="Inhaltsverzeichnisberschrift"/>
        <w:spacing w:after="240"/>
      </w:pPr>
      <w:r>
        <w:lastRenderedPageBreak/>
        <w:t>Inhalt</w:t>
      </w:r>
    </w:p>
    <w:p w14:paraId="0F6815C7" w14:textId="37AEB693" w:rsidR="00653EB1" w:rsidRDefault="007B3A77">
      <w:pPr>
        <w:pStyle w:val="Verzeichnis1"/>
        <w:spacing w:before="240"/>
        <w:rPr>
          <w:rFonts w:asciiTheme="minorHAnsi" w:eastAsiaTheme="minorEastAsia" w:hAnsiTheme="minorHAnsi"/>
          <w:b w:val="0"/>
          <w:color w:val="auto"/>
          <w:sz w:val="24"/>
          <w:szCs w:val="24"/>
          <w:lang w:eastAsia="de-DE"/>
        </w:rPr>
      </w:pPr>
      <w:r>
        <w:rPr>
          <w:b w:val="0"/>
        </w:rPr>
        <w:fldChar w:fldCharType="begin"/>
      </w:r>
      <w:r>
        <w:rPr>
          <w:b w:val="0"/>
        </w:rPr>
        <w:instrText xml:space="preserve"> TOC \o "2-3" \h \z \t "Überschrift 1;1;Überschrift 1 unnummeriert;1" </w:instrText>
      </w:r>
      <w:r>
        <w:rPr>
          <w:b w:val="0"/>
        </w:rPr>
        <w:fldChar w:fldCharType="separate"/>
      </w:r>
      <w:hyperlink w:anchor="_Toc536794741" w:history="1">
        <w:r w:rsidR="00653EB1" w:rsidRPr="001D6134">
          <w:rPr>
            <w:rStyle w:val="Hyperlink"/>
          </w:rPr>
          <w:t>I</w:t>
        </w:r>
        <w:r w:rsidR="00653EB1">
          <w:rPr>
            <w:rFonts w:asciiTheme="minorHAnsi" w:eastAsiaTheme="minorEastAsia" w:hAnsiTheme="minorHAnsi"/>
            <w:b w:val="0"/>
            <w:color w:val="auto"/>
            <w:sz w:val="24"/>
            <w:szCs w:val="24"/>
            <w:lang w:eastAsia="de-DE"/>
          </w:rPr>
          <w:tab/>
        </w:r>
        <w:r w:rsidR="00653EB1" w:rsidRPr="001D6134">
          <w:rPr>
            <w:rStyle w:val="Hyperlink"/>
          </w:rPr>
          <w:t>Allgemeines</w:t>
        </w:r>
        <w:r w:rsidR="00653EB1">
          <w:rPr>
            <w:webHidden/>
          </w:rPr>
          <w:tab/>
        </w:r>
        <w:r w:rsidR="00653EB1">
          <w:rPr>
            <w:webHidden/>
          </w:rPr>
          <w:fldChar w:fldCharType="begin"/>
        </w:r>
        <w:r w:rsidR="00653EB1">
          <w:rPr>
            <w:webHidden/>
          </w:rPr>
          <w:instrText xml:space="preserve"> PAGEREF _Toc536794741 \h </w:instrText>
        </w:r>
        <w:r w:rsidR="00653EB1">
          <w:rPr>
            <w:webHidden/>
          </w:rPr>
        </w:r>
        <w:r w:rsidR="00653EB1">
          <w:rPr>
            <w:webHidden/>
          </w:rPr>
          <w:fldChar w:fldCharType="separate"/>
        </w:r>
        <w:r w:rsidR="00653EB1">
          <w:rPr>
            <w:webHidden/>
          </w:rPr>
          <w:t>5</w:t>
        </w:r>
        <w:r w:rsidR="00653EB1">
          <w:rPr>
            <w:webHidden/>
          </w:rPr>
          <w:fldChar w:fldCharType="end"/>
        </w:r>
      </w:hyperlink>
    </w:p>
    <w:p w14:paraId="27182160" w14:textId="0D266500" w:rsidR="00653EB1" w:rsidRDefault="00E4687A">
      <w:pPr>
        <w:pStyle w:val="Verzeichnis2"/>
        <w:rPr>
          <w:rFonts w:asciiTheme="minorHAnsi" w:eastAsiaTheme="minorEastAsia" w:hAnsiTheme="minorHAnsi"/>
          <w:color w:val="auto"/>
          <w:sz w:val="24"/>
          <w:szCs w:val="24"/>
          <w:lang w:eastAsia="de-DE"/>
        </w:rPr>
      </w:pPr>
      <w:hyperlink w:anchor="_Toc536794742" w:history="1">
        <w:r w:rsidR="00653EB1" w:rsidRPr="001D6134">
          <w:rPr>
            <w:rStyle w:val="Hyperlink"/>
          </w:rPr>
          <w:t>§ 1</w:t>
        </w:r>
        <w:r w:rsidR="00653EB1">
          <w:rPr>
            <w:rFonts w:asciiTheme="minorHAnsi" w:eastAsiaTheme="minorEastAsia" w:hAnsiTheme="minorHAnsi"/>
            <w:color w:val="auto"/>
            <w:sz w:val="24"/>
            <w:szCs w:val="24"/>
            <w:lang w:eastAsia="de-DE"/>
          </w:rPr>
          <w:tab/>
        </w:r>
        <w:r w:rsidR="00653EB1" w:rsidRPr="001D6134">
          <w:rPr>
            <w:rStyle w:val="Hyperlink"/>
          </w:rPr>
          <w:t>Geltungsbereich der Prüfungsordnung; Modulhandbuch und Studienverlaufsplan</w:t>
        </w:r>
        <w:r w:rsidR="00653EB1">
          <w:rPr>
            <w:webHidden/>
          </w:rPr>
          <w:tab/>
        </w:r>
        <w:r w:rsidR="00653EB1">
          <w:rPr>
            <w:webHidden/>
          </w:rPr>
          <w:fldChar w:fldCharType="begin"/>
        </w:r>
        <w:r w:rsidR="00653EB1">
          <w:rPr>
            <w:webHidden/>
          </w:rPr>
          <w:instrText xml:space="preserve"> PAGEREF _Toc536794742 \h </w:instrText>
        </w:r>
        <w:r w:rsidR="00653EB1">
          <w:rPr>
            <w:webHidden/>
          </w:rPr>
        </w:r>
        <w:r w:rsidR="00653EB1">
          <w:rPr>
            <w:webHidden/>
          </w:rPr>
          <w:fldChar w:fldCharType="separate"/>
        </w:r>
        <w:r w:rsidR="00653EB1">
          <w:rPr>
            <w:webHidden/>
          </w:rPr>
          <w:t>5</w:t>
        </w:r>
        <w:r w:rsidR="00653EB1">
          <w:rPr>
            <w:webHidden/>
          </w:rPr>
          <w:fldChar w:fldCharType="end"/>
        </w:r>
      </w:hyperlink>
    </w:p>
    <w:p w14:paraId="63C52E8C" w14:textId="51E02C79" w:rsidR="00653EB1" w:rsidRDefault="00E4687A">
      <w:pPr>
        <w:pStyle w:val="Verzeichnis2"/>
        <w:rPr>
          <w:rFonts w:asciiTheme="minorHAnsi" w:eastAsiaTheme="minorEastAsia" w:hAnsiTheme="minorHAnsi"/>
          <w:color w:val="auto"/>
          <w:sz w:val="24"/>
          <w:szCs w:val="24"/>
          <w:lang w:eastAsia="de-DE"/>
        </w:rPr>
      </w:pPr>
      <w:hyperlink w:anchor="_Toc536794743" w:history="1">
        <w:r w:rsidR="00653EB1" w:rsidRPr="001D6134">
          <w:rPr>
            <w:rStyle w:val="Hyperlink"/>
          </w:rPr>
          <w:t>§ 2</w:t>
        </w:r>
        <w:r w:rsidR="00653EB1">
          <w:rPr>
            <w:rFonts w:asciiTheme="minorHAnsi" w:eastAsiaTheme="minorEastAsia" w:hAnsiTheme="minorHAnsi"/>
            <w:color w:val="auto"/>
            <w:sz w:val="24"/>
            <w:szCs w:val="24"/>
            <w:lang w:eastAsia="de-DE"/>
          </w:rPr>
          <w:tab/>
        </w:r>
        <w:r w:rsidR="00653EB1" w:rsidRPr="001D6134">
          <w:rPr>
            <w:rStyle w:val="Hyperlink"/>
          </w:rPr>
          <w:t>Ziel des Studiums; Zweck der Prüfungen; Abschlussgrad</w:t>
        </w:r>
        <w:r w:rsidR="00653EB1">
          <w:rPr>
            <w:webHidden/>
          </w:rPr>
          <w:tab/>
        </w:r>
        <w:r w:rsidR="00653EB1">
          <w:rPr>
            <w:webHidden/>
          </w:rPr>
          <w:fldChar w:fldCharType="begin"/>
        </w:r>
        <w:r w:rsidR="00653EB1">
          <w:rPr>
            <w:webHidden/>
          </w:rPr>
          <w:instrText xml:space="preserve"> PAGEREF _Toc536794743 \h </w:instrText>
        </w:r>
        <w:r w:rsidR="00653EB1">
          <w:rPr>
            <w:webHidden/>
          </w:rPr>
        </w:r>
        <w:r w:rsidR="00653EB1">
          <w:rPr>
            <w:webHidden/>
          </w:rPr>
          <w:fldChar w:fldCharType="separate"/>
        </w:r>
        <w:r w:rsidR="00653EB1">
          <w:rPr>
            <w:webHidden/>
          </w:rPr>
          <w:t>5</w:t>
        </w:r>
        <w:r w:rsidR="00653EB1">
          <w:rPr>
            <w:webHidden/>
          </w:rPr>
          <w:fldChar w:fldCharType="end"/>
        </w:r>
      </w:hyperlink>
    </w:p>
    <w:p w14:paraId="1E97A66D" w14:textId="4D41A4C5" w:rsidR="00653EB1" w:rsidRDefault="00E4687A">
      <w:pPr>
        <w:pStyle w:val="Verzeichnis2"/>
        <w:rPr>
          <w:rFonts w:asciiTheme="minorHAnsi" w:eastAsiaTheme="minorEastAsia" w:hAnsiTheme="minorHAnsi"/>
          <w:color w:val="auto"/>
          <w:sz w:val="24"/>
          <w:szCs w:val="24"/>
          <w:lang w:eastAsia="de-DE"/>
        </w:rPr>
      </w:pPr>
      <w:hyperlink w:anchor="_Toc536794744" w:history="1">
        <w:r w:rsidR="00653EB1" w:rsidRPr="001D6134">
          <w:rPr>
            <w:rStyle w:val="Hyperlink"/>
          </w:rPr>
          <w:t>§ 3</w:t>
        </w:r>
        <w:r w:rsidR="00653EB1">
          <w:rPr>
            <w:rFonts w:asciiTheme="minorHAnsi" w:eastAsiaTheme="minorEastAsia" w:hAnsiTheme="minorHAnsi"/>
            <w:color w:val="auto"/>
            <w:sz w:val="24"/>
            <w:szCs w:val="24"/>
            <w:lang w:eastAsia="de-DE"/>
          </w:rPr>
          <w:tab/>
        </w:r>
        <w:r w:rsidR="00653EB1" w:rsidRPr="001D6134">
          <w:rPr>
            <w:rStyle w:val="Hyperlink"/>
          </w:rPr>
          <w:t>Zugangsvoraussetzungen</w:t>
        </w:r>
        <w:r w:rsidR="00653EB1">
          <w:rPr>
            <w:webHidden/>
          </w:rPr>
          <w:tab/>
        </w:r>
        <w:r w:rsidR="00653EB1">
          <w:rPr>
            <w:webHidden/>
          </w:rPr>
          <w:fldChar w:fldCharType="begin"/>
        </w:r>
        <w:r w:rsidR="00653EB1">
          <w:rPr>
            <w:webHidden/>
          </w:rPr>
          <w:instrText xml:space="preserve"> PAGEREF _Toc536794744 \h </w:instrText>
        </w:r>
        <w:r w:rsidR="00653EB1">
          <w:rPr>
            <w:webHidden/>
          </w:rPr>
        </w:r>
        <w:r w:rsidR="00653EB1">
          <w:rPr>
            <w:webHidden/>
          </w:rPr>
          <w:fldChar w:fldCharType="separate"/>
        </w:r>
        <w:r w:rsidR="00653EB1">
          <w:rPr>
            <w:webHidden/>
          </w:rPr>
          <w:t>5</w:t>
        </w:r>
        <w:r w:rsidR="00653EB1">
          <w:rPr>
            <w:webHidden/>
          </w:rPr>
          <w:fldChar w:fldCharType="end"/>
        </w:r>
      </w:hyperlink>
    </w:p>
    <w:p w14:paraId="3AD856D9" w14:textId="09599E4A" w:rsidR="00653EB1" w:rsidRDefault="00E4687A">
      <w:pPr>
        <w:pStyle w:val="Verzeichnis2"/>
        <w:rPr>
          <w:rFonts w:asciiTheme="minorHAnsi" w:eastAsiaTheme="minorEastAsia" w:hAnsiTheme="minorHAnsi"/>
          <w:color w:val="auto"/>
          <w:sz w:val="24"/>
          <w:szCs w:val="24"/>
          <w:lang w:eastAsia="de-DE"/>
        </w:rPr>
      </w:pPr>
      <w:hyperlink w:anchor="_Toc536794745" w:history="1">
        <w:r w:rsidR="00653EB1" w:rsidRPr="001D6134">
          <w:rPr>
            <w:rStyle w:val="Hyperlink"/>
          </w:rPr>
          <w:t>§ 4</w:t>
        </w:r>
        <w:r w:rsidR="00653EB1">
          <w:rPr>
            <w:rFonts w:asciiTheme="minorHAnsi" w:eastAsiaTheme="minorEastAsia" w:hAnsiTheme="minorHAnsi"/>
            <w:color w:val="auto"/>
            <w:sz w:val="24"/>
            <w:szCs w:val="24"/>
            <w:lang w:eastAsia="de-DE"/>
          </w:rPr>
          <w:tab/>
        </w:r>
        <w:r w:rsidR="00653EB1" w:rsidRPr="001D6134">
          <w:rPr>
            <w:rStyle w:val="Hyperlink"/>
          </w:rPr>
          <w:t>Regelstudienzeit</w:t>
        </w:r>
        <w:r w:rsidR="00653EB1">
          <w:rPr>
            <w:webHidden/>
          </w:rPr>
          <w:tab/>
        </w:r>
        <w:r w:rsidR="00653EB1">
          <w:rPr>
            <w:webHidden/>
          </w:rPr>
          <w:fldChar w:fldCharType="begin"/>
        </w:r>
        <w:r w:rsidR="00653EB1">
          <w:rPr>
            <w:webHidden/>
          </w:rPr>
          <w:instrText xml:space="preserve"> PAGEREF _Toc536794745 \h </w:instrText>
        </w:r>
        <w:r w:rsidR="00653EB1">
          <w:rPr>
            <w:webHidden/>
          </w:rPr>
        </w:r>
        <w:r w:rsidR="00653EB1">
          <w:rPr>
            <w:webHidden/>
          </w:rPr>
          <w:fldChar w:fldCharType="separate"/>
        </w:r>
        <w:r w:rsidR="00653EB1">
          <w:rPr>
            <w:webHidden/>
          </w:rPr>
          <w:t>7</w:t>
        </w:r>
        <w:r w:rsidR="00653EB1">
          <w:rPr>
            <w:webHidden/>
          </w:rPr>
          <w:fldChar w:fldCharType="end"/>
        </w:r>
      </w:hyperlink>
    </w:p>
    <w:p w14:paraId="1888A5F7" w14:textId="37591B15" w:rsidR="00653EB1" w:rsidRDefault="00E4687A">
      <w:pPr>
        <w:pStyle w:val="Verzeichnis2"/>
        <w:rPr>
          <w:rFonts w:asciiTheme="minorHAnsi" w:eastAsiaTheme="minorEastAsia" w:hAnsiTheme="minorHAnsi"/>
          <w:color w:val="auto"/>
          <w:sz w:val="24"/>
          <w:szCs w:val="24"/>
          <w:lang w:eastAsia="de-DE"/>
        </w:rPr>
      </w:pPr>
      <w:hyperlink w:anchor="_Toc536794746" w:history="1">
        <w:r w:rsidR="00653EB1" w:rsidRPr="001D6134">
          <w:rPr>
            <w:rStyle w:val="Hyperlink"/>
          </w:rPr>
          <w:t>§ 5</w:t>
        </w:r>
        <w:r w:rsidR="00653EB1">
          <w:rPr>
            <w:rFonts w:asciiTheme="minorHAnsi" w:eastAsiaTheme="minorEastAsia" w:hAnsiTheme="minorHAnsi"/>
            <w:color w:val="auto"/>
            <w:sz w:val="24"/>
            <w:szCs w:val="24"/>
            <w:lang w:eastAsia="de-DE"/>
          </w:rPr>
          <w:tab/>
        </w:r>
        <w:r w:rsidR="00653EB1" w:rsidRPr="001D6134">
          <w:rPr>
            <w:rStyle w:val="Hyperlink"/>
          </w:rPr>
          <w:t>Umfang und Gliederung der Prüfung; Prüfungsfrist</w:t>
        </w:r>
        <w:r w:rsidR="00653EB1">
          <w:rPr>
            <w:webHidden/>
          </w:rPr>
          <w:tab/>
        </w:r>
        <w:r w:rsidR="00653EB1">
          <w:rPr>
            <w:webHidden/>
          </w:rPr>
          <w:fldChar w:fldCharType="begin"/>
        </w:r>
        <w:r w:rsidR="00653EB1">
          <w:rPr>
            <w:webHidden/>
          </w:rPr>
          <w:instrText xml:space="preserve"> PAGEREF _Toc536794746 \h </w:instrText>
        </w:r>
        <w:r w:rsidR="00653EB1">
          <w:rPr>
            <w:webHidden/>
          </w:rPr>
        </w:r>
        <w:r w:rsidR="00653EB1">
          <w:rPr>
            <w:webHidden/>
          </w:rPr>
          <w:fldChar w:fldCharType="separate"/>
        </w:r>
        <w:r w:rsidR="00653EB1">
          <w:rPr>
            <w:webHidden/>
          </w:rPr>
          <w:t>7</w:t>
        </w:r>
        <w:r w:rsidR="00653EB1">
          <w:rPr>
            <w:webHidden/>
          </w:rPr>
          <w:fldChar w:fldCharType="end"/>
        </w:r>
      </w:hyperlink>
    </w:p>
    <w:p w14:paraId="4D53B41F" w14:textId="70B7F975" w:rsidR="00653EB1" w:rsidRDefault="00E4687A">
      <w:pPr>
        <w:pStyle w:val="Verzeichnis2"/>
        <w:rPr>
          <w:rFonts w:asciiTheme="minorHAnsi" w:eastAsiaTheme="minorEastAsia" w:hAnsiTheme="minorHAnsi"/>
          <w:color w:val="auto"/>
          <w:sz w:val="24"/>
          <w:szCs w:val="24"/>
          <w:lang w:eastAsia="de-DE"/>
        </w:rPr>
      </w:pPr>
      <w:hyperlink w:anchor="_Toc536794747" w:history="1">
        <w:r w:rsidR="00653EB1" w:rsidRPr="001D6134">
          <w:rPr>
            <w:rStyle w:val="Hyperlink"/>
          </w:rPr>
          <w:t>§ 6</w:t>
        </w:r>
        <w:r w:rsidR="00653EB1">
          <w:rPr>
            <w:rFonts w:asciiTheme="minorHAnsi" w:eastAsiaTheme="minorEastAsia" w:hAnsiTheme="minorHAnsi"/>
            <w:color w:val="auto"/>
            <w:sz w:val="24"/>
            <w:szCs w:val="24"/>
            <w:lang w:eastAsia="de-DE"/>
          </w:rPr>
          <w:tab/>
        </w:r>
        <w:r w:rsidR="00653EB1" w:rsidRPr="001D6134">
          <w:rPr>
            <w:rStyle w:val="Hyperlink"/>
          </w:rPr>
          <w:t>Prüfungsausschuss</w:t>
        </w:r>
        <w:r w:rsidR="00653EB1">
          <w:rPr>
            <w:webHidden/>
          </w:rPr>
          <w:tab/>
        </w:r>
        <w:r w:rsidR="00653EB1">
          <w:rPr>
            <w:webHidden/>
          </w:rPr>
          <w:fldChar w:fldCharType="begin"/>
        </w:r>
        <w:r w:rsidR="00653EB1">
          <w:rPr>
            <w:webHidden/>
          </w:rPr>
          <w:instrText xml:space="preserve"> PAGEREF _Toc536794747 \h </w:instrText>
        </w:r>
        <w:r w:rsidR="00653EB1">
          <w:rPr>
            <w:webHidden/>
          </w:rPr>
        </w:r>
        <w:r w:rsidR="00653EB1">
          <w:rPr>
            <w:webHidden/>
          </w:rPr>
          <w:fldChar w:fldCharType="separate"/>
        </w:r>
        <w:r w:rsidR="00653EB1">
          <w:rPr>
            <w:webHidden/>
          </w:rPr>
          <w:t>7</w:t>
        </w:r>
        <w:r w:rsidR="00653EB1">
          <w:rPr>
            <w:webHidden/>
          </w:rPr>
          <w:fldChar w:fldCharType="end"/>
        </w:r>
      </w:hyperlink>
    </w:p>
    <w:p w14:paraId="1F31D65E" w14:textId="4AB47750" w:rsidR="00653EB1" w:rsidRDefault="00E4687A">
      <w:pPr>
        <w:pStyle w:val="Verzeichnis2"/>
        <w:rPr>
          <w:rFonts w:asciiTheme="minorHAnsi" w:eastAsiaTheme="minorEastAsia" w:hAnsiTheme="minorHAnsi"/>
          <w:color w:val="auto"/>
          <w:sz w:val="24"/>
          <w:szCs w:val="24"/>
          <w:lang w:eastAsia="de-DE"/>
        </w:rPr>
      </w:pPr>
      <w:hyperlink w:anchor="_Toc536794748" w:history="1">
        <w:r w:rsidR="00653EB1" w:rsidRPr="001D6134">
          <w:rPr>
            <w:rStyle w:val="Hyperlink"/>
          </w:rPr>
          <w:t>§ 7</w:t>
        </w:r>
        <w:r w:rsidR="00653EB1">
          <w:rPr>
            <w:rFonts w:asciiTheme="minorHAnsi" w:eastAsiaTheme="minorEastAsia" w:hAnsiTheme="minorHAnsi"/>
            <w:color w:val="auto"/>
            <w:sz w:val="24"/>
            <w:szCs w:val="24"/>
            <w:lang w:eastAsia="de-DE"/>
          </w:rPr>
          <w:tab/>
        </w:r>
        <w:r w:rsidR="00653EB1" w:rsidRPr="001D6134">
          <w:rPr>
            <w:rStyle w:val="Hyperlink"/>
          </w:rPr>
          <w:t>Rechte und Pflichten des Prüfungsausschusses</w:t>
        </w:r>
        <w:r w:rsidR="00653EB1">
          <w:rPr>
            <w:webHidden/>
          </w:rPr>
          <w:tab/>
        </w:r>
        <w:r w:rsidR="00653EB1">
          <w:rPr>
            <w:webHidden/>
          </w:rPr>
          <w:fldChar w:fldCharType="begin"/>
        </w:r>
        <w:r w:rsidR="00653EB1">
          <w:rPr>
            <w:webHidden/>
          </w:rPr>
          <w:instrText xml:space="preserve"> PAGEREF _Toc536794748 \h </w:instrText>
        </w:r>
        <w:r w:rsidR="00653EB1">
          <w:rPr>
            <w:webHidden/>
          </w:rPr>
        </w:r>
        <w:r w:rsidR="00653EB1">
          <w:rPr>
            <w:webHidden/>
          </w:rPr>
          <w:fldChar w:fldCharType="separate"/>
        </w:r>
        <w:r w:rsidR="00653EB1">
          <w:rPr>
            <w:webHidden/>
          </w:rPr>
          <w:t>8</w:t>
        </w:r>
        <w:r w:rsidR="00653EB1">
          <w:rPr>
            <w:webHidden/>
          </w:rPr>
          <w:fldChar w:fldCharType="end"/>
        </w:r>
      </w:hyperlink>
    </w:p>
    <w:p w14:paraId="55F9841A" w14:textId="29D4AC6F" w:rsidR="00653EB1" w:rsidRDefault="00E4687A">
      <w:pPr>
        <w:pStyle w:val="Verzeichnis2"/>
        <w:rPr>
          <w:rFonts w:asciiTheme="minorHAnsi" w:eastAsiaTheme="minorEastAsia" w:hAnsiTheme="minorHAnsi"/>
          <w:color w:val="auto"/>
          <w:sz w:val="24"/>
          <w:szCs w:val="24"/>
          <w:lang w:eastAsia="de-DE"/>
        </w:rPr>
      </w:pPr>
      <w:hyperlink w:anchor="_Toc536794749" w:history="1">
        <w:r w:rsidR="00653EB1" w:rsidRPr="001D6134">
          <w:rPr>
            <w:rStyle w:val="Hyperlink"/>
          </w:rPr>
          <w:t>§ 8</w:t>
        </w:r>
        <w:r w:rsidR="00653EB1">
          <w:rPr>
            <w:rFonts w:asciiTheme="minorHAnsi" w:eastAsiaTheme="minorEastAsia" w:hAnsiTheme="minorHAnsi"/>
            <w:color w:val="auto"/>
            <w:sz w:val="24"/>
            <w:szCs w:val="24"/>
            <w:lang w:eastAsia="de-DE"/>
          </w:rPr>
          <w:tab/>
        </w:r>
        <w:r w:rsidR="00653EB1" w:rsidRPr="001D6134">
          <w:rPr>
            <w:rStyle w:val="Hyperlink"/>
          </w:rPr>
          <w:t>Beschlüsse des Prüfungsausschusses</w:t>
        </w:r>
        <w:r w:rsidR="00653EB1">
          <w:rPr>
            <w:webHidden/>
          </w:rPr>
          <w:tab/>
        </w:r>
        <w:r w:rsidR="00653EB1">
          <w:rPr>
            <w:webHidden/>
          </w:rPr>
          <w:fldChar w:fldCharType="begin"/>
        </w:r>
        <w:r w:rsidR="00653EB1">
          <w:rPr>
            <w:webHidden/>
          </w:rPr>
          <w:instrText xml:space="preserve"> PAGEREF _Toc536794749 \h </w:instrText>
        </w:r>
        <w:r w:rsidR="00653EB1">
          <w:rPr>
            <w:webHidden/>
          </w:rPr>
        </w:r>
        <w:r w:rsidR="00653EB1">
          <w:rPr>
            <w:webHidden/>
          </w:rPr>
          <w:fldChar w:fldCharType="separate"/>
        </w:r>
        <w:r w:rsidR="00653EB1">
          <w:rPr>
            <w:webHidden/>
          </w:rPr>
          <w:t>8</w:t>
        </w:r>
        <w:r w:rsidR="00653EB1">
          <w:rPr>
            <w:webHidden/>
          </w:rPr>
          <w:fldChar w:fldCharType="end"/>
        </w:r>
      </w:hyperlink>
    </w:p>
    <w:p w14:paraId="604DBCE0" w14:textId="3D641A86" w:rsidR="00653EB1" w:rsidRDefault="00E4687A">
      <w:pPr>
        <w:pStyle w:val="Verzeichnis2"/>
        <w:rPr>
          <w:rFonts w:asciiTheme="minorHAnsi" w:eastAsiaTheme="minorEastAsia" w:hAnsiTheme="minorHAnsi"/>
          <w:color w:val="auto"/>
          <w:sz w:val="24"/>
          <w:szCs w:val="24"/>
          <w:lang w:eastAsia="de-DE"/>
        </w:rPr>
      </w:pPr>
      <w:hyperlink w:anchor="_Toc536794750" w:history="1">
        <w:r w:rsidR="00653EB1" w:rsidRPr="001D6134">
          <w:rPr>
            <w:rStyle w:val="Hyperlink"/>
          </w:rPr>
          <w:t>§ 9</w:t>
        </w:r>
        <w:r w:rsidR="00653EB1">
          <w:rPr>
            <w:rFonts w:asciiTheme="minorHAnsi" w:eastAsiaTheme="minorEastAsia" w:hAnsiTheme="minorHAnsi"/>
            <w:color w:val="auto"/>
            <w:sz w:val="24"/>
            <w:szCs w:val="24"/>
            <w:lang w:eastAsia="de-DE"/>
          </w:rPr>
          <w:tab/>
        </w:r>
        <w:r w:rsidR="00653EB1" w:rsidRPr="001D6134">
          <w:rPr>
            <w:rStyle w:val="Hyperlink"/>
          </w:rPr>
          <w:t>Prüferinnen und Prüfer sowie Beisitzerinnen und Beisitzer</w:t>
        </w:r>
        <w:r w:rsidR="00653EB1">
          <w:rPr>
            <w:webHidden/>
          </w:rPr>
          <w:tab/>
        </w:r>
        <w:r w:rsidR="00653EB1">
          <w:rPr>
            <w:webHidden/>
          </w:rPr>
          <w:fldChar w:fldCharType="begin"/>
        </w:r>
        <w:r w:rsidR="00653EB1">
          <w:rPr>
            <w:webHidden/>
          </w:rPr>
          <w:instrText xml:space="preserve"> PAGEREF _Toc536794750 \h </w:instrText>
        </w:r>
        <w:r w:rsidR="00653EB1">
          <w:rPr>
            <w:webHidden/>
          </w:rPr>
        </w:r>
        <w:r w:rsidR="00653EB1">
          <w:rPr>
            <w:webHidden/>
          </w:rPr>
          <w:fldChar w:fldCharType="separate"/>
        </w:r>
        <w:r w:rsidR="00653EB1">
          <w:rPr>
            <w:webHidden/>
          </w:rPr>
          <w:t>9</w:t>
        </w:r>
        <w:r w:rsidR="00653EB1">
          <w:rPr>
            <w:webHidden/>
          </w:rPr>
          <w:fldChar w:fldCharType="end"/>
        </w:r>
      </w:hyperlink>
    </w:p>
    <w:p w14:paraId="2153B8A4" w14:textId="673BEF4B" w:rsidR="00653EB1" w:rsidRDefault="00E4687A">
      <w:pPr>
        <w:pStyle w:val="Verzeichnis2"/>
        <w:rPr>
          <w:rFonts w:asciiTheme="minorHAnsi" w:eastAsiaTheme="minorEastAsia" w:hAnsiTheme="minorHAnsi"/>
          <w:color w:val="auto"/>
          <w:sz w:val="24"/>
          <w:szCs w:val="24"/>
          <w:lang w:eastAsia="de-DE"/>
        </w:rPr>
      </w:pPr>
      <w:hyperlink w:anchor="_Toc536794751" w:history="1">
        <w:r w:rsidR="00653EB1" w:rsidRPr="001D6134">
          <w:rPr>
            <w:rStyle w:val="Hyperlink"/>
          </w:rPr>
          <w:t>§ 10</w:t>
        </w:r>
        <w:r w:rsidR="00653EB1">
          <w:rPr>
            <w:rFonts w:asciiTheme="minorHAnsi" w:eastAsiaTheme="minorEastAsia" w:hAnsiTheme="minorHAnsi"/>
            <w:color w:val="auto"/>
            <w:sz w:val="24"/>
            <w:szCs w:val="24"/>
            <w:lang w:eastAsia="de-DE"/>
          </w:rPr>
          <w:tab/>
        </w:r>
        <w:r w:rsidR="00653EB1" w:rsidRPr="001D6134">
          <w:rPr>
            <w:rStyle w:val="Hyperlink"/>
          </w:rPr>
          <w:t>Anerkennung von Studien- und Prüfungsleistungen</w:t>
        </w:r>
        <w:r w:rsidR="00653EB1">
          <w:rPr>
            <w:webHidden/>
          </w:rPr>
          <w:tab/>
        </w:r>
        <w:r w:rsidR="00653EB1">
          <w:rPr>
            <w:webHidden/>
          </w:rPr>
          <w:fldChar w:fldCharType="begin"/>
        </w:r>
        <w:r w:rsidR="00653EB1">
          <w:rPr>
            <w:webHidden/>
          </w:rPr>
          <w:instrText xml:space="preserve"> PAGEREF _Toc536794751 \h </w:instrText>
        </w:r>
        <w:r w:rsidR="00653EB1">
          <w:rPr>
            <w:webHidden/>
          </w:rPr>
        </w:r>
        <w:r w:rsidR="00653EB1">
          <w:rPr>
            <w:webHidden/>
          </w:rPr>
          <w:fldChar w:fldCharType="separate"/>
        </w:r>
        <w:r w:rsidR="00653EB1">
          <w:rPr>
            <w:webHidden/>
          </w:rPr>
          <w:t>9</w:t>
        </w:r>
        <w:r w:rsidR="00653EB1">
          <w:rPr>
            <w:webHidden/>
          </w:rPr>
          <w:fldChar w:fldCharType="end"/>
        </w:r>
      </w:hyperlink>
    </w:p>
    <w:p w14:paraId="23DF2832" w14:textId="44EFBED4" w:rsidR="00653EB1" w:rsidRDefault="00E4687A">
      <w:pPr>
        <w:pStyle w:val="Verzeichnis2"/>
        <w:rPr>
          <w:rFonts w:asciiTheme="minorHAnsi" w:eastAsiaTheme="minorEastAsia" w:hAnsiTheme="minorHAnsi"/>
          <w:color w:val="auto"/>
          <w:sz w:val="24"/>
          <w:szCs w:val="24"/>
          <w:lang w:eastAsia="de-DE"/>
        </w:rPr>
      </w:pPr>
      <w:hyperlink w:anchor="_Toc536794752" w:history="1">
        <w:r w:rsidR="00653EB1" w:rsidRPr="001D6134">
          <w:rPr>
            <w:rStyle w:val="Hyperlink"/>
          </w:rPr>
          <w:t>§ 11</w:t>
        </w:r>
        <w:r w:rsidR="00653EB1">
          <w:rPr>
            <w:rFonts w:asciiTheme="minorHAnsi" w:eastAsiaTheme="minorEastAsia" w:hAnsiTheme="minorHAnsi"/>
            <w:color w:val="auto"/>
            <w:sz w:val="24"/>
            <w:szCs w:val="24"/>
            <w:lang w:eastAsia="de-DE"/>
          </w:rPr>
          <w:tab/>
        </w:r>
        <w:r w:rsidR="00653EB1" w:rsidRPr="001D6134">
          <w:rPr>
            <w:rStyle w:val="Hyperlink"/>
          </w:rPr>
          <w:t>Bewertung von Prüfungsleistungen</w:t>
        </w:r>
        <w:r w:rsidR="00653EB1">
          <w:rPr>
            <w:webHidden/>
          </w:rPr>
          <w:tab/>
        </w:r>
        <w:r w:rsidR="00653EB1">
          <w:rPr>
            <w:webHidden/>
          </w:rPr>
          <w:fldChar w:fldCharType="begin"/>
        </w:r>
        <w:r w:rsidR="00653EB1">
          <w:rPr>
            <w:webHidden/>
          </w:rPr>
          <w:instrText xml:space="preserve"> PAGEREF _Toc536794752 \h </w:instrText>
        </w:r>
        <w:r w:rsidR="00653EB1">
          <w:rPr>
            <w:webHidden/>
          </w:rPr>
        </w:r>
        <w:r w:rsidR="00653EB1">
          <w:rPr>
            <w:webHidden/>
          </w:rPr>
          <w:fldChar w:fldCharType="separate"/>
        </w:r>
        <w:r w:rsidR="00653EB1">
          <w:rPr>
            <w:webHidden/>
          </w:rPr>
          <w:t>10</w:t>
        </w:r>
        <w:r w:rsidR="00653EB1">
          <w:rPr>
            <w:webHidden/>
          </w:rPr>
          <w:fldChar w:fldCharType="end"/>
        </w:r>
      </w:hyperlink>
    </w:p>
    <w:p w14:paraId="4315DDFB" w14:textId="375AE59C" w:rsidR="00653EB1" w:rsidRDefault="00E4687A">
      <w:pPr>
        <w:pStyle w:val="Verzeichnis2"/>
        <w:rPr>
          <w:rFonts w:asciiTheme="minorHAnsi" w:eastAsiaTheme="minorEastAsia" w:hAnsiTheme="minorHAnsi"/>
          <w:color w:val="auto"/>
          <w:sz w:val="24"/>
          <w:szCs w:val="24"/>
          <w:lang w:eastAsia="de-DE"/>
        </w:rPr>
      </w:pPr>
      <w:hyperlink w:anchor="_Toc536794753" w:history="1">
        <w:r w:rsidR="00653EB1" w:rsidRPr="001D6134">
          <w:rPr>
            <w:rStyle w:val="Hyperlink"/>
          </w:rPr>
          <w:t>§ 12</w:t>
        </w:r>
        <w:r w:rsidR="00653EB1">
          <w:rPr>
            <w:rFonts w:asciiTheme="minorHAnsi" w:eastAsiaTheme="minorEastAsia" w:hAnsiTheme="minorHAnsi"/>
            <w:color w:val="auto"/>
            <w:sz w:val="24"/>
            <w:szCs w:val="24"/>
            <w:lang w:eastAsia="de-DE"/>
          </w:rPr>
          <w:tab/>
        </w:r>
        <w:r w:rsidR="00653EB1" w:rsidRPr="001D6134">
          <w:rPr>
            <w:rStyle w:val="Hyperlink"/>
          </w:rPr>
          <w:t>Leistungspunkte (Credits) nach dem ECTS (European Credit Transfer System)</w:t>
        </w:r>
        <w:r w:rsidR="00653EB1">
          <w:rPr>
            <w:webHidden/>
          </w:rPr>
          <w:tab/>
        </w:r>
        <w:r w:rsidR="00653EB1">
          <w:rPr>
            <w:webHidden/>
          </w:rPr>
          <w:fldChar w:fldCharType="begin"/>
        </w:r>
        <w:r w:rsidR="00653EB1">
          <w:rPr>
            <w:webHidden/>
          </w:rPr>
          <w:instrText xml:space="preserve"> PAGEREF _Toc536794753 \h </w:instrText>
        </w:r>
        <w:r w:rsidR="00653EB1">
          <w:rPr>
            <w:webHidden/>
          </w:rPr>
        </w:r>
        <w:r w:rsidR="00653EB1">
          <w:rPr>
            <w:webHidden/>
          </w:rPr>
          <w:fldChar w:fldCharType="separate"/>
        </w:r>
        <w:r w:rsidR="00653EB1">
          <w:rPr>
            <w:webHidden/>
          </w:rPr>
          <w:t>11</w:t>
        </w:r>
        <w:r w:rsidR="00653EB1">
          <w:rPr>
            <w:webHidden/>
          </w:rPr>
          <w:fldChar w:fldCharType="end"/>
        </w:r>
      </w:hyperlink>
    </w:p>
    <w:p w14:paraId="38F1BB87" w14:textId="2C1078E1" w:rsidR="00653EB1" w:rsidRDefault="00E4687A">
      <w:pPr>
        <w:pStyle w:val="Verzeichnis2"/>
        <w:rPr>
          <w:rFonts w:asciiTheme="minorHAnsi" w:eastAsiaTheme="minorEastAsia" w:hAnsiTheme="minorHAnsi"/>
          <w:color w:val="auto"/>
          <w:sz w:val="24"/>
          <w:szCs w:val="24"/>
          <w:lang w:eastAsia="de-DE"/>
        </w:rPr>
      </w:pPr>
      <w:hyperlink w:anchor="_Toc536794754" w:history="1">
        <w:r w:rsidR="00653EB1" w:rsidRPr="001D6134">
          <w:rPr>
            <w:rStyle w:val="Hyperlink"/>
          </w:rPr>
          <w:t>§ 13</w:t>
        </w:r>
        <w:r w:rsidR="00653EB1">
          <w:rPr>
            <w:rFonts w:asciiTheme="minorHAnsi" w:eastAsiaTheme="minorEastAsia" w:hAnsiTheme="minorHAnsi"/>
            <w:color w:val="auto"/>
            <w:sz w:val="24"/>
            <w:szCs w:val="24"/>
            <w:lang w:eastAsia="de-DE"/>
          </w:rPr>
          <w:tab/>
        </w:r>
        <w:r w:rsidR="00653EB1" w:rsidRPr="001D6134">
          <w:rPr>
            <w:rStyle w:val="Hyperlink"/>
          </w:rPr>
          <w:t>Bewertung von Prüfungsleistungen nach dem ECTS-Notensystem</w:t>
        </w:r>
        <w:r w:rsidR="00653EB1">
          <w:rPr>
            <w:webHidden/>
          </w:rPr>
          <w:tab/>
        </w:r>
        <w:r w:rsidR="00653EB1">
          <w:rPr>
            <w:webHidden/>
          </w:rPr>
          <w:fldChar w:fldCharType="begin"/>
        </w:r>
        <w:r w:rsidR="00653EB1">
          <w:rPr>
            <w:webHidden/>
          </w:rPr>
          <w:instrText xml:space="preserve"> PAGEREF _Toc536794754 \h </w:instrText>
        </w:r>
        <w:r w:rsidR="00653EB1">
          <w:rPr>
            <w:webHidden/>
          </w:rPr>
        </w:r>
        <w:r w:rsidR="00653EB1">
          <w:rPr>
            <w:webHidden/>
          </w:rPr>
          <w:fldChar w:fldCharType="separate"/>
        </w:r>
        <w:r w:rsidR="00653EB1">
          <w:rPr>
            <w:webHidden/>
          </w:rPr>
          <w:t>11</w:t>
        </w:r>
        <w:r w:rsidR="00653EB1">
          <w:rPr>
            <w:webHidden/>
          </w:rPr>
          <w:fldChar w:fldCharType="end"/>
        </w:r>
      </w:hyperlink>
    </w:p>
    <w:p w14:paraId="2CB3FF9D" w14:textId="63FAD87E" w:rsidR="00653EB1" w:rsidRDefault="00E4687A">
      <w:pPr>
        <w:pStyle w:val="Verzeichnis2"/>
        <w:rPr>
          <w:rFonts w:asciiTheme="minorHAnsi" w:eastAsiaTheme="minorEastAsia" w:hAnsiTheme="minorHAnsi"/>
          <w:color w:val="auto"/>
          <w:sz w:val="24"/>
          <w:szCs w:val="24"/>
          <w:lang w:eastAsia="de-DE"/>
        </w:rPr>
      </w:pPr>
      <w:hyperlink w:anchor="_Toc536794755" w:history="1">
        <w:r w:rsidR="00653EB1" w:rsidRPr="001D6134">
          <w:rPr>
            <w:rStyle w:val="Hyperlink"/>
          </w:rPr>
          <w:t>§ 14</w:t>
        </w:r>
        <w:r w:rsidR="00653EB1">
          <w:rPr>
            <w:rFonts w:asciiTheme="minorHAnsi" w:eastAsiaTheme="minorEastAsia" w:hAnsiTheme="minorHAnsi"/>
            <w:color w:val="auto"/>
            <w:sz w:val="24"/>
            <w:szCs w:val="24"/>
            <w:lang w:eastAsia="de-DE"/>
          </w:rPr>
          <w:tab/>
        </w:r>
        <w:r w:rsidR="00653EB1" w:rsidRPr="001D6134">
          <w:rPr>
            <w:rStyle w:val="Hyperlink"/>
          </w:rPr>
          <w:t>Wiederholung von Prüfungsleistungen; zusätzliche Prüfungsversuche</w:t>
        </w:r>
        <w:r w:rsidR="00653EB1">
          <w:rPr>
            <w:webHidden/>
          </w:rPr>
          <w:tab/>
        </w:r>
        <w:r w:rsidR="00653EB1">
          <w:rPr>
            <w:webHidden/>
          </w:rPr>
          <w:fldChar w:fldCharType="begin"/>
        </w:r>
        <w:r w:rsidR="00653EB1">
          <w:rPr>
            <w:webHidden/>
          </w:rPr>
          <w:instrText xml:space="preserve"> PAGEREF _Toc536794755 \h </w:instrText>
        </w:r>
        <w:r w:rsidR="00653EB1">
          <w:rPr>
            <w:webHidden/>
          </w:rPr>
        </w:r>
        <w:r w:rsidR="00653EB1">
          <w:rPr>
            <w:webHidden/>
          </w:rPr>
          <w:fldChar w:fldCharType="separate"/>
        </w:r>
        <w:r w:rsidR="00653EB1">
          <w:rPr>
            <w:webHidden/>
          </w:rPr>
          <w:t>11</w:t>
        </w:r>
        <w:r w:rsidR="00653EB1">
          <w:rPr>
            <w:webHidden/>
          </w:rPr>
          <w:fldChar w:fldCharType="end"/>
        </w:r>
      </w:hyperlink>
    </w:p>
    <w:p w14:paraId="1061EE26" w14:textId="775FFAD7" w:rsidR="00653EB1" w:rsidRDefault="00E4687A">
      <w:pPr>
        <w:pStyle w:val="Verzeichnis2"/>
        <w:rPr>
          <w:rFonts w:asciiTheme="minorHAnsi" w:eastAsiaTheme="minorEastAsia" w:hAnsiTheme="minorHAnsi"/>
          <w:color w:val="auto"/>
          <w:sz w:val="24"/>
          <w:szCs w:val="24"/>
          <w:lang w:eastAsia="de-DE"/>
        </w:rPr>
      </w:pPr>
      <w:hyperlink w:anchor="_Toc536794756" w:history="1">
        <w:r w:rsidR="00653EB1" w:rsidRPr="001D6134">
          <w:rPr>
            <w:rStyle w:val="Hyperlink"/>
          </w:rPr>
          <w:t>§ 15</w:t>
        </w:r>
        <w:r w:rsidR="00653EB1">
          <w:rPr>
            <w:rFonts w:asciiTheme="minorHAnsi" w:eastAsiaTheme="minorEastAsia" w:hAnsiTheme="minorHAnsi"/>
            <w:color w:val="auto"/>
            <w:sz w:val="24"/>
            <w:szCs w:val="24"/>
            <w:lang w:eastAsia="de-DE"/>
          </w:rPr>
          <w:tab/>
        </w:r>
        <w:r w:rsidR="00653EB1" w:rsidRPr="001D6134">
          <w:rPr>
            <w:rStyle w:val="Hyperlink"/>
          </w:rPr>
          <w:t>Versäumnis, Rücktritt, Täuschung</w:t>
        </w:r>
        <w:r w:rsidR="00653EB1">
          <w:rPr>
            <w:webHidden/>
          </w:rPr>
          <w:tab/>
        </w:r>
        <w:r w:rsidR="00653EB1">
          <w:rPr>
            <w:webHidden/>
          </w:rPr>
          <w:fldChar w:fldCharType="begin"/>
        </w:r>
        <w:r w:rsidR="00653EB1">
          <w:rPr>
            <w:webHidden/>
          </w:rPr>
          <w:instrText xml:space="preserve"> PAGEREF _Toc536794756 \h </w:instrText>
        </w:r>
        <w:r w:rsidR="00653EB1">
          <w:rPr>
            <w:webHidden/>
          </w:rPr>
        </w:r>
        <w:r w:rsidR="00653EB1">
          <w:rPr>
            <w:webHidden/>
          </w:rPr>
          <w:fldChar w:fldCharType="separate"/>
        </w:r>
        <w:r w:rsidR="00653EB1">
          <w:rPr>
            <w:webHidden/>
          </w:rPr>
          <w:t>12</w:t>
        </w:r>
        <w:r w:rsidR="00653EB1">
          <w:rPr>
            <w:webHidden/>
          </w:rPr>
          <w:fldChar w:fldCharType="end"/>
        </w:r>
      </w:hyperlink>
    </w:p>
    <w:p w14:paraId="17F9DF8E" w14:textId="11099624" w:rsidR="00653EB1" w:rsidRDefault="00E4687A">
      <w:pPr>
        <w:pStyle w:val="Verzeichnis1"/>
        <w:spacing w:before="240"/>
        <w:rPr>
          <w:rFonts w:asciiTheme="minorHAnsi" w:eastAsiaTheme="minorEastAsia" w:hAnsiTheme="minorHAnsi"/>
          <w:b w:val="0"/>
          <w:color w:val="auto"/>
          <w:sz w:val="24"/>
          <w:szCs w:val="24"/>
          <w:lang w:eastAsia="de-DE"/>
        </w:rPr>
      </w:pPr>
      <w:hyperlink w:anchor="_Toc536794757" w:history="1">
        <w:r w:rsidR="00653EB1" w:rsidRPr="001D6134">
          <w:rPr>
            <w:rStyle w:val="Hyperlink"/>
          </w:rPr>
          <w:t>II</w:t>
        </w:r>
        <w:r w:rsidR="00653EB1">
          <w:rPr>
            <w:rFonts w:asciiTheme="minorHAnsi" w:eastAsiaTheme="minorEastAsia" w:hAnsiTheme="minorHAnsi"/>
            <w:b w:val="0"/>
            <w:color w:val="auto"/>
            <w:sz w:val="24"/>
            <w:szCs w:val="24"/>
            <w:lang w:eastAsia="de-DE"/>
          </w:rPr>
          <w:tab/>
        </w:r>
        <w:r w:rsidR="00653EB1" w:rsidRPr="001D6134">
          <w:rPr>
            <w:rStyle w:val="Hyperlink"/>
          </w:rPr>
          <w:t>Modulprüfungen</w:t>
        </w:r>
        <w:r w:rsidR="00653EB1">
          <w:rPr>
            <w:webHidden/>
          </w:rPr>
          <w:tab/>
        </w:r>
        <w:r w:rsidR="00653EB1">
          <w:rPr>
            <w:webHidden/>
          </w:rPr>
          <w:fldChar w:fldCharType="begin"/>
        </w:r>
        <w:r w:rsidR="00653EB1">
          <w:rPr>
            <w:webHidden/>
          </w:rPr>
          <w:instrText xml:space="preserve"> PAGEREF _Toc536794757 \h </w:instrText>
        </w:r>
        <w:r w:rsidR="00653EB1">
          <w:rPr>
            <w:webHidden/>
          </w:rPr>
        </w:r>
        <w:r w:rsidR="00653EB1">
          <w:rPr>
            <w:webHidden/>
          </w:rPr>
          <w:fldChar w:fldCharType="separate"/>
        </w:r>
        <w:r w:rsidR="00653EB1">
          <w:rPr>
            <w:webHidden/>
          </w:rPr>
          <w:t>14</w:t>
        </w:r>
        <w:r w:rsidR="00653EB1">
          <w:rPr>
            <w:webHidden/>
          </w:rPr>
          <w:fldChar w:fldCharType="end"/>
        </w:r>
      </w:hyperlink>
    </w:p>
    <w:p w14:paraId="68020374" w14:textId="3C617B2A" w:rsidR="00653EB1" w:rsidRDefault="00E4687A">
      <w:pPr>
        <w:pStyle w:val="Verzeichnis2"/>
        <w:rPr>
          <w:rFonts w:asciiTheme="minorHAnsi" w:eastAsiaTheme="minorEastAsia" w:hAnsiTheme="minorHAnsi"/>
          <w:color w:val="auto"/>
          <w:sz w:val="24"/>
          <w:szCs w:val="24"/>
          <w:lang w:eastAsia="de-DE"/>
        </w:rPr>
      </w:pPr>
      <w:hyperlink w:anchor="_Toc536794758" w:history="1">
        <w:r w:rsidR="00653EB1" w:rsidRPr="001D6134">
          <w:rPr>
            <w:rStyle w:val="Hyperlink"/>
          </w:rPr>
          <w:t>§ 16</w:t>
        </w:r>
        <w:r w:rsidR="00653EB1">
          <w:rPr>
            <w:rFonts w:asciiTheme="minorHAnsi" w:eastAsiaTheme="minorEastAsia" w:hAnsiTheme="minorHAnsi"/>
            <w:color w:val="auto"/>
            <w:sz w:val="24"/>
            <w:szCs w:val="24"/>
            <w:lang w:eastAsia="de-DE"/>
          </w:rPr>
          <w:tab/>
        </w:r>
        <w:r w:rsidR="00653EB1" w:rsidRPr="001D6134">
          <w:rPr>
            <w:rStyle w:val="Hyperlink"/>
          </w:rPr>
          <w:t>Ziel, Umfang und Form der Modulprüfungen</w:t>
        </w:r>
        <w:r w:rsidR="00653EB1">
          <w:rPr>
            <w:webHidden/>
          </w:rPr>
          <w:tab/>
        </w:r>
        <w:r w:rsidR="00653EB1">
          <w:rPr>
            <w:webHidden/>
          </w:rPr>
          <w:fldChar w:fldCharType="begin"/>
        </w:r>
        <w:r w:rsidR="00653EB1">
          <w:rPr>
            <w:webHidden/>
          </w:rPr>
          <w:instrText xml:space="preserve"> PAGEREF _Toc536794758 \h </w:instrText>
        </w:r>
        <w:r w:rsidR="00653EB1">
          <w:rPr>
            <w:webHidden/>
          </w:rPr>
        </w:r>
        <w:r w:rsidR="00653EB1">
          <w:rPr>
            <w:webHidden/>
          </w:rPr>
          <w:fldChar w:fldCharType="separate"/>
        </w:r>
        <w:r w:rsidR="00653EB1">
          <w:rPr>
            <w:webHidden/>
          </w:rPr>
          <w:t>14</w:t>
        </w:r>
        <w:r w:rsidR="00653EB1">
          <w:rPr>
            <w:webHidden/>
          </w:rPr>
          <w:fldChar w:fldCharType="end"/>
        </w:r>
      </w:hyperlink>
    </w:p>
    <w:p w14:paraId="304B742D" w14:textId="1FDC9101" w:rsidR="00653EB1" w:rsidRDefault="00E4687A">
      <w:pPr>
        <w:pStyle w:val="Verzeichnis2"/>
        <w:rPr>
          <w:rFonts w:asciiTheme="minorHAnsi" w:eastAsiaTheme="minorEastAsia" w:hAnsiTheme="minorHAnsi"/>
          <w:color w:val="auto"/>
          <w:sz w:val="24"/>
          <w:szCs w:val="24"/>
          <w:lang w:eastAsia="de-DE"/>
        </w:rPr>
      </w:pPr>
      <w:hyperlink w:anchor="_Toc536794759" w:history="1">
        <w:r w:rsidR="00653EB1" w:rsidRPr="001D6134">
          <w:rPr>
            <w:rStyle w:val="Hyperlink"/>
          </w:rPr>
          <w:t>§ 17</w:t>
        </w:r>
        <w:r w:rsidR="00653EB1">
          <w:rPr>
            <w:rFonts w:asciiTheme="minorHAnsi" w:eastAsiaTheme="minorEastAsia" w:hAnsiTheme="minorHAnsi"/>
            <w:color w:val="auto"/>
            <w:sz w:val="24"/>
            <w:szCs w:val="24"/>
            <w:lang w:eastAsia="de-DE"/>
          </w:rPr>
          <w:tab/>
        </w:r>
        <w:r w:rsidR="00653EB1" w:rsidRPr="001D6134">
          <w:rPr>
            <w:rStyle w:val="Hyperlink"/>
          </w:rPr>
          <w:t>Zulassung zu Modulprüfungen</w:t>
        </w:r>
        <w:r w:rsidR="00653EB1">
          <w:rPr>
            <w:webHidden/>
          </w:rPr>
          <w:tab/>
        </w:r>
        <w:r w:rsidR="00653EB1">
          <w:rPr>
            <w:webHidden/>
          </w:rPr>
          <w:fldChar w:fldCharType="begin"/>
        </w:r>
        <w:r w:rsidR="00653EB1">
          <w:rPr>
            <w:webHidden/>
          </w:rPr>
          <w:instrText xml:space="preserve"> PAGEREF _Toc536794759 \h </w:instrText>
        </w:r>
        <w:r w:rsidR="00653EB1">
          <w:rPr>
            <w:webHidden/>
          </w:rPr>
        </w:r>
        <w:r w:rsidR="00653EB1">
          <w:rPr>
            <w:webHidden/>
          </w:rPr>
          <w:fldChar w:fldCharType="separate"/>
        </w:r>
        <w:r w:rsidR="00653EB1">
          <w:rPr>
            <w:webHidden/>
          </w:rPr>
          <w:t>14</w:t>
        </w:r>
        <w:r w:rsidR="00653EB1">
          <w:rPr>
            <w:webHidden/>
          </w:rPr>
          <w:fldChar w:fldCharType="end"/>
        </w:r>
      </w:hyperlink>
    </w:p>
    <w:p w14:paraId="59B49F90" w14:textId="476C5860" w:rsidR="00653EB1" w:rsidRDefault="00E4687A">
      <w:pPr>
        <w:pStyle w:val="Verzeichnis2"/>
        <w:rPr>
          <w:rFonts w:asciiTheme="minorHAnsi" w:eastAsiaTheme="minorEastAsia" w:hAnsiTheme="minorHAnsi"/>
          <w:color w:val="auto"/>
          <w:sz w:val="24"/>
          <w:szCs w:val="24"/>
          <w:lang w:eastAsia="de-DE"/>
        </w:rPr>
      </w:pPr>
      <w:hyperlink w:anchor="_Toc536794760" w:history="1">
        <w:r w:rsidR="00653EB1" w:rsidRPr="001D6134">
          <w:rPr>
            <w:rStyle w:val="Hyperlink"/>
          </w:rPr>
          <w:t>§ 18</w:t>
        </w:r>
        <w:r w:rsidR="00653EB1">
          <w:rPr>
            <w:rFonts w:asciiTheme="minorHAnsi" w:eastAsiaTheme="minorEastAsia" w:hAnsiTheme="minorHAnsi"/>
            <w:color w:val="auto"/>
            <w:sz w:val="24"/>
            <w:szCs w:val="24"/>
            <w:lang w:eastAsia="de-DE"/>
          </w:rPr>
          <w:tab/>
        </w:r>
        <w:r w:rsidR="00653EB1" w:rsidRPr="001D6134">
          <w:rPr>
            <w:rStyle w:val="Hyperlink"/>
          </w:rPr>
          <w:t>Durchführung von Modulprüfungen</w:t>
        </w:r>
        <w:r w:rsidR="00653EB1">
          <w:rPr>
            <w:webHidden/>
          </w:rPr>
          <w:tab/>
        </w:r>
        <w:r w:rsidR="00653EB1">
          <w:rPr>
            <w:webHidden/>
          </w:rPr>
          <w:fldChar w:fldCharType="begin"/>
        </w:r>
        <w:r w:rsidR="00653EB1">
          <w:rPr>
            <w:webHidden/>
          </w:rPr>
          <w:instrText xml:space="preserve"> PAGEREF _Toc536794760 \h </w:instrText>
        </w:r>
        <w:r w:rsidR="00653EB1">
          <w:rPr>
            <w:webHidden/>
          </w:rPr>
        </w:r>
        <w:r w:rsidR="00653EB1">
          <w:rPr>
            <w:webHidden/>
          </w:rPr>
          <w:fldChar w:fldCharType="separate"/>
        </w:r>
        <w:r w:rsidR="00653EB1">
          <w:rPr>
            <w:webHidden/>
          </w:rPr>
          <w:t>15</w:t>
        </w:r>
        <w:r w:rsidR="00653EB1">
          <w:rPr>
            <w:webHidden/>
          </w:rPr>
          <w:fldChar w:fldCharType="end"/>
        </w:r>
      </w:hyperlink>
    </w:p>
    <w:p w14:paraId="015A4084" w14:textId="21B7A855" w:rsidR="00653EB1" w:rsidRDefault="00E4687A">
      <w:pPr>
        <w:pStyle w:val="Verzeichnis2"/>
        <w:rPr>
          <w:rFonts w:asciiTheme="minorHAnsi" w:eastAsiaTheme="minorEastAsia" w:hAnsiTheme="minorHAnsi"/>
          <w:color w:val="auto"/>
          <w:sz w:val="24"/>
          <w:szCs w:val="24"/>
          <w:lang w:eastAsia="de-DE"/>
        </w:rPr>
      </w:pPr>
      <w:hyperlink w:anchor="_Toc536794761" w:history="1">
        <w:r w:rsidR="00653EB1" w:rsidRPr="001D6134">
          <w:rPr>
            <w:rStyle w:val="Hyperlink"/>
          </w:rPr>
          <w:t>§ 19</w:t>
        </w:r>
        <w:r w:rsidR="00653EB1">
          <w:rPr>
            <w:rFonts w:asciiTheme="minorHAnsi" w:eastAsiaTheme="minorEastAsia" w:hAnsiTheme="minorHAnsi"/>
            <w:color w:val="auto"/>
            <w:sz w:val="24"/>
            <w:szCs w:val="24"/>
            <w:lang w:eastAsia="de-DE"/>
          </w:rPr>
          <w:tab/>
        </w:r>
        <w:r w:rsidR="00653EB1" w:rsidRPr="001D6134">
          <w:rPr>
            <w:rStyle w:val="Hyperlink"/>
          </w:rPr>
          <w:t>Klausurarbeiten</w:t>
        </w:r>
        <w:r w:rsidR="00653EB1">
          <w:rPr>
            <w:webHidden/>
          </w:rPr>
          <w:tab/>
        </w:r>
        <w:r w:rsidR="00653EB1">
          <w:rPr>
            <w:webHidden/>
          </w:rPr>
          <w:fldChar w:fldCharType="begin"/>
        </w:r>
        <w:r w:rsidR="00653EB1">
          <w:rPr>
            <w:webHidden/>
          </w:rPr>
          <w:instrText xml:space="preserve"> PAGEREF _Toc536794761 \h </w:instrText>
        </w:r>
        <w:r w:rsidR="00653EB1">
          <w:rPr>
            <w:webHidden/>
          </w:rPr>
        </w:r>
        <w:r w:rsidR="00653EB1">
          <w:rPr>
            <w:webHidden/>
          </w:rPr>
          <w:fldChar w:fldCharType="separate"/>
        </w:r>
        <w:r w:rsidR="00653EB1">
          <w:rPr>
            <w:webHidden/>
          </w:rPr>
          <w:t>16</w:t>
        </w:r>
        <w:r w:rsidR="00653EB1">
          <w:rPr>
            <w:webHidden/>
          </w:rPr>
          <w:fldChar w:fldCharType="end"/>
        </w:r>
      </w:hyperlink>
    </w:p>
    <w:p w14:paraId="7E69BC53" w14:textId="4B72F6E2" w:rsidR="00653EB1" w:rsidRDefault="00E4687A">
      <w:pPr>
        <w:pStyle w:val="Verzeichnis2"/>
        <w:rPr>
          <w:rFonts w:asciiTheme="minorHAnsi" w:eastAsiaTheme="minorEastAsia" w:hAnsiTheme="minorHAnsi"/>
          <w:color w:val="auto"/>
          <w:sz w:val="24"/>
          <w:szCs w:val="24"/>
          <w:lang w:eastAsia="de-DE"/>
        </w:rPr>
      </w:pPr>
      <w:hyperlink w:anchor="_Toc536794762" w:history="1">
        <w:r w:rsidR="00653EB1" w:rsidRPr="001D6134">
          <w:rPr>
            <w:rStyle w:val="Hyperlink"/>
          </w:rPr>
          <w:t>§ 20</w:t>
        </w:r>
        <w:r w:rsidR="00653EB1">
          <w:rPr>
            <w:rFonts w:asciiTheme="minorHAnsi" w:eastAsiaTheme="minorEastAsia" w:hAnsiTheme="minorHAnsi"/>
            <w:color w:val="auto"/>
            <w:sz w:val="24"/>
            <w:szCs w:val="24"/>
            <w:lang w:eastAsia="de-DE"/>
          </w:rPr>
          <w:tab/>
        </w:r>
        <w:r w:rsidR="00653EB1" w:rsidRPr="001D6134">
          <w:rPr>
            <w:rStyle w:val="Hyperlink"/>
          </w:rPr>
          <w:t>Schriftliche Prüfungen im Antwortwahlverfahren</w:t>
        </w:r>
        <w:r w:rsidR="00653EB1">
          <w:rPr>
            <w:webHidden/>
          </w:rPr>
          <w:tab/>
        </w:r>
        <w:r w:rsidR="00653EB1">
          <w:rPr>
            <w:webHidden/>
          </w:rPr>
          <w:fldChar w:fldCharType="begin"/>
        </w:r>
        <w:r w:rsidR="00653EB1">
          <w:rPr>
            <w:webHidden/>
          </w:rPr>
          <w:instrText xml:space="preserve"> PAGEREF _Toc536794762 \h </w:instrText>
        </w:r>
        <w:r w:rsidR="00653EB1">
          <w:rPr>
            <w:webHidden/>
          </w:rPr>
        </w:r>
        <w:r w:rsidR="00653EB1">
          <w:rPr>
            <w:webHidden/>
          </w:rPr>
          <w:fldChar w:fldCharType="separate"/>
        </w:r>
        <w:r w:rsidR="00653EB1">
          <w:rPr>
            <w:webHidden/>
          </w:rPr>
          <w:t>17</w:t>
        </w:r>
        <w:r w:rsidR="00653EB1">
          <w:rPr>
            <w:webHidden/>
          </w:rPr>
          <w:fldChar w:fldCharType="end"/>
        </w:r>
      </w:hyperlink>
    </w:p>
    <w:p w14:paraId="396ABB15" w14:textId="03DD8D6D" w:rsidR="00653EB1" w:rsidRDefault="00E4687A">
      <w:pPr>
        <w:pStyle w:val="Verzeichnis2"/>
        <w:rPr>
          <w:rFonts w:asciiTheme="minorHAnsi" w:eastAsiaTheme="minorEastAsia" w:hAnsiTheme="minorHAnsi"/>
          <w:color w:val="auto"/>
          <w:sz w:val="24"/>
          <w:szCs w:val="24"/>
          <w:lang w:eastAsia="de-DE"/>
        </w:rPr>
      </w:pPr>
      <w:hyperlink w:anchor="_Toc536794763" w:history="1">
        <w:r w:rsidR="00653EB1" w:rsidRPr="001D6134">
          <w:rPr>
            <w:rStyle w:val="Hyperlink"/>
          </w:rPr>
          <w:t>§ 21</w:t>
        </w:r>
        <w:r w:rsidR="00653EB1">
          <w:rPr>
            <w:rFonts w:asciiTheme="minorHAnsi" w:eastAsiaTheme="minorEastAsia" w:hAnsiTheme="minorHAnsi"/>
            <w:color w:val="auto"/>
            <w:sz w:val="24"/>
            <w:szCs w:val="24"/>
            <w:lang w:eastAsia="de-DE"/>
          </w:rPr>
          <w:tab/>
        </w:r>
        <w:r w:rsidR="00653EB1" w:rsidRPr="001D6134">
          <w:rPr>
            <w:rStyle w:val="Hyperlink"/>
          </w:rPr>
          <w:t>Mündliche Prüfungen</w:t>
        </w:r>
        <w:r w:rsidR="00653EB1">
          <w:rPr>
            <w:webHidden/>
          </w:rPr>
          <w:tab/>
        </w:r>
        <w:r w:rsidR="00653EB1">
          <w:rPr>
            <w:webHidden/>
          </w:rPr>
          <w:fldChar w:fldCharType="begin"/>
        </w:r>
        <w:r w:rsidR="00653EB1">
          <w:rPr>
            <w:webHidden/>
          </w:rPr>
          <w:instrText xml:space="preserve"> PAGEREF _Toc536794763 \h </w:instrText>
        </w:r>
        <w:r w:rsidR="00653EB1">
          <w:rPr>
            <w:webHidden/>
          </w:rPr>
        </w:r>
        <w:r w:rsidR="00653EB1">
          <w:rPr>
            <w:webHidden/>
          </w:rPr>
          <w:fldChar w:fldCharType="separate"/>
        </w:r>
        <w:r w:rsidR="00653EB1">
          <w:rPr>
            <w:webHidden/>
          </w:rPr>
          <w:t>17</w:t>
        </w:r>
        <w:r w:rsidR="00653EB1">
          <w:rPr>
            <w:webHidden/>
          </w:rPr>
          <w:fldChar w:fldCharType="end"/>
        </w:r>
      </w:hyperlink>
    </w:p>
    <w:p w14:paraId="4E97EE78" w14:textId="0D86F929" w:rsidR="00653EB1" w:rsidRDefault="00E4687A">
      <w:pPr>
        <w:pStyle w:val="Verzeichnis2"/>
        <w:rPr>
          <w:rFonts w:asciiTheme="minorHAnsi" w:eastAsiaTheme="minorEastAsia" w:hAnsiTheme="minorHAnsi"/>
          <w:color w:val="auto"/>
          <w:sz w:val="24"/>
          <w:szCs w:val="24"/>
          <w:lang w:eastAsia="de-DE"/>
        </w:rPr>
      </w:pPr>
      <w:hyperlink w:anchor="_Toc536794764" w:history="1">
        <w:r w:rsidR="00653EB1" w:rsidRPr="001D6134">
          <w:rPr>
            <w:rStyle w:val="Hyperlink"/>
          </w:rPr>
          <w:t>§ 22</w:t>
        </w:r>
        <w:r w:rsidR="00653EB1">
          <w:rPr>
            <w:rFonts w:asciiTheme="minorHAnsi" w:eastAsiaTheme="minorEastAsia" w:hAnsiTheme="minorHAnsi"/>
            <w:color w:val="auto"/>
            <w:sz w:val="24"/>
            <w:szCs w:val="24"/>
            <w:lang w:eastAsia="de-DE"/>
          </w:rPr>
          <w:tab/>
        </w:r>
        <w:r w:rsidR="00653EB1" w:rsidRPr="001D6134">
          <w:rPr>
            <w:rStyle w:val="Hyperlink"/>
          </w:rPr>
          <w:t>Weitere Prüfungsformen</w:t>
        </w:r>
        <w:r w:rsidR="00653EB1">
          <w:rPr>
            <w:webHidden/>
          </w:rPr>
          <w:tab/>
        </w:r>
        <w:r w:rsidR="00653EB1">
          <w:rPr>
            <w:webHidden/>
          </w:rPr>
          <w:fldChar w:fldCharType="begin"/>
        </w:r>
        <w:r w:rsidR="00653EB1">
          <w:rPr>
            <w:webHidden/>
          </w:rPr>
          <w:instrText xml:space="preserve"> PAGEREF _Toc536794764 \h </w:instrText>
        </w:r>
        <w:r w:rsidR="00653EB1">
          <w:rPr>
            <w:webHidden/>
          </w:rPr>
        </w:r>
        <w:r w:rsidR="00653EB1">
          <w:rPr>
            <w:webHidden/>
          </w:rPr>
          <w:fldChar w:fldCharType="separate"/>
        </w:r>
        <w:r w:rsidR="00653EB1">
          <w:rPr>
            <w:webHidden/>
          </w:rPr>
          <w:t>18</w:t>
        </w:r>
        <w:r w:rsidR="00653EB1">
          <w:rPr>
            <w:webHidden/>
          </w:rPr>
          <w:fldChar w:fldCharType="end"/>
        </w:r>
      </w:hyperlink>
    </w:p>
    <w:p w14:paraId="35A44344" w14:textId="61E4FECA" w:rsidR="00653EB1" w:rsidRDefault="00E4687A">
      <w:pPr>
        <w:pStyle w:val="Verzeichnis1"/>
        <w:spacing w:before="240"/>
        <w:rPr>
          <w:rFonts w:asciiTheme="minorHAnsi" w:eastAsiaTheme="minorEastAsia" w:hAnsiTheme="minorHAnsi"/>
          <w:b w:val="0"/>
          <w:color w:val="auto"/>
          <w:sz w:val="24"/>
          <w:szCs w:val="24"/>
          <w:lang w:eastAsia="de-DE"/>
        </w:rPr>
      </w:pPr>
      <w:hyperlink w:anchor="_Toc536794765" w:history="1">
        <w:r w:rsidR="00653EB1" w:rsidRPr="001D6134">
          <w:rPr>
            <w:rStyle w:val="Hyperlink"/>
          </w:rPr>
          <w:t>III</w:t>
        </w:r>
        <w:r w:rsidR="00653EB1">
          <w:rPr>
            <w:rFonts w:asciiTheme="minorHAnsi" w:eastAsiaTheme="minorEastAsia" w:hAnsiTheme="minorHAnsi"/>
            <w:b w:val="0"/>
            <w:color w:val="auto"/>
            <w:sz w:val="24"/>
            <w:szCs w:val="24"/>
            <w:lang w:eastAsia="de-DE"/>
          </w:rPr>
          <w:tab/>
        </w:r>
        <w:r w:rsidR="00653EB1" w:rsidRPr="001D6134">
          <w:rPr>
            <w:rStyle w:val="Hyperlink"/>
          </w:rPr>
          <w:t>Studienverlauf</w:t>
        </w:r>
        <w:r w:rsidR="00653EB1">
          <w:rPr>
            <w:webHidden/>
          </w:rPr>
          <w:tab/>
        </w:r>
        <w:r w:rsidR="00653EB1">
          <w:rPr>
            <w:webHidden/>
          </w:rPr>
          <w:fldChar w:fldCharType="begin"/>
        </w:r>
        <w:r w:rsidR="00653EB1">
          <w:rPr>
            <w:webHidden/>
          </w:rPr>
          <w:instrText xml:space="preserve"> PAGEREF _Toc536794765 \h </w:instrText>
        </w:r>
        <w:r w:rsidR="00653EB1">
          <w:rPr>
            <w:webHidden/>
          </w:rPr>
        </w:r>
        <w:r w:rsidR="00653EB1">
          <w:rPr>
            <w:webHidden/>
          </w:rPr>
          <w:fldChar w:fldCharType="separate"/>
        </w:r>
        <w:r w:rsidR="00653EB1">
          <w:rPr>
            <w:webHidden/>
          </w:rPr>
          <w:t>19</w:t>
        </w:r>
        <w:r w:rsidR="00653EB1">
          <w:rPr>
            <w:webHidden/>
          </w:rPr>
          <w:fldChar w:fldCharType="end"/>
        </w:r>
      </w:hyperlink>
    </w:p>
    <w:p w14:paraId="79B56117" w14:textId="3C29224B" w:rsidR="00653EB1" w:rsidRDefault="00E4687A">
      <w:pPr>
        <w:pStyle w:val="Verzeichnis2"/>
        <w:rPr>
          <w:rFonts w:asciiTheme="minorHAnsi" w:eastAsiaTheme="minorEastAsia" w:hAnsiTheme="minorHAnsi"/>
          <w:color w:val="auto"/>
          <w:sz w:val="24"/>
          <w:szCs w:val="24"/>
          <w:lang w:eastAsia="de-DE"/>
        </w:rPr>
      </w:pPr>
      <w:hyperlink w:anchor="_Toc536794766" w:history="1">
        <w:r w:rsidR="00653EB1" w:rsidRPr="001D6134">
          <w:rPr>
            <w:rStyle w:val="Hyperlink"/>
          </w:rPr>
          <w:t>§ 23</w:t>
        </w:r>
        <w:r w:rsidR="00653EB1">
          <w:rPr>
            <w:rFonts w:asciiTheme="minorHAnsi" w:eastAsiaTheme="minorEastAsia" w:hAnsiTheme="minorHAnsi"/>
            <w:color w:val="auto"/>
            <w:sz w:val="24"/>
            <w:szCs w:val="24"/>
            <w:lang w:eastAsia="de-DE"/>
          </w:rPr>
          <w:tab/>
        </w:r>
        <w:r w:rsidR="00653EB1" w:rsidRPr="001D6134">
          <w:rPr>
            <w:rStyle w:val="Hyperlink"/>
          </w:rPr>
          <w:t>Module und Abschluss des Studiums, Zusatzmodule</w:t>
        </w:r>
        <w:r w:rsidR="00653EB1">
          <w:rPr>
            <w:webHidden/>
          </w:rPr>
          <w:tab/>
        </w:r>
        <w:r w:rsidR="00653EB1">
          <w:rPr>
            <w:webHidden/>
          </w:rPr>
          <w:fldChar w:fldCharType="begin"/>
        </w:r>
        <w:r w:rsidR="00653EB1">
          <w:rPr>
            <w:webHidden/>
          </w:rPr>
          <w:instrText xml:space="preserve"> PAGEREF _Toc536794766 \h </w:instrText>
        </w:r>
        <w:r w:rsidR="00653EB1">
          <w:rPr>
            <w:webHidden/>
          </w:rPr>
        </w:r>
        <w:r w:rsidR="00653EB1">
          <w:rPr>
            <w:webHidden/>
          </w:rPr>
          <w:fldChar w:fldCharType="separate"/>
        </w:r>
        <w:r w:rsidR="00653EB1">
          <w:rPr>
            <w:webHidden/>
          </w:rPr>
          <w:t>19</w:t>
        </w:r>
        <w:r w:rsidR="00653EB1">
          <w:rPr>
            <w:webHidden/>
          </w:rPr>
          <w:fldChar w:fldCharType="end"/>
        </w:r>
      </w:hyperlink>
    </w:p>
    <w:p w14:paraId="3E5AA3F2" w14:textId="5E6442AE" w:rsidR="00653EB1" w:rsidRDefault="00E4687A">
      <w:pPr>
        <w:pStyle w:val="Verzeichnis2"/>
        <w:rPr>
          <w:rFonts w:asciiTheme="minorHAnsi" w:eastAsiaTheme="minorEastAsia" w:hAnsiTheme="minorHAnsi"/>
          <w:color w:val="auto"/>
          <w:sz w:val="24"/>
          <w:szCs w:val="24"/>
          <w:lang w:eastAsia="de-DE"/>
        </w:rPr>
      </w:pPr>
      <w:hyperlink w:anchor="_Toc536794767" w:history="1">
        <w:r w:rsidR="00653EB1" w:rsidRPr="001D6134">
          <w:rPr>
            <w:rStyle w:val="Hyperlink"/>
          </w:rPr>
          <w:t>§ 24</w:t>
        </w:r>
        <w:r w:rsidR="00653EB1">
          <w:rPr>
            <w:rFonts w:asciiTheme="minorHAnsi" w:eastAsiaTheme="minorEastAsia" w:hAnsiTheme="minorHAnsi"/>
            <w:color w:val="auto"/>
            <w:sz w:val="24"/>
            <w:szCs w:val="24"/>
            <w:lang w:eastAsia="de-DE"/>
          </w:rPr>
          <w:tab/>
        </w:r>
        <w:r w:rsidR="00653EB1" w:rsidRPr="001D6134">
          <w:rPr>
            <w:rStyle w:val="Hyperlink"/>
          </w:rPr>
          <w:t>Modulprüfungen</w:t>
        </w:r>
        <w:r w:rsidR="00653EB1">
          <w:rPr>
            <w:webHidden/>
          </w:rPr>
          <w:tab/>
        </w:r>
        <w:r w:rsidR="00653EB1">
          <w:rPr>
            <w:webHidden/>
          </w:rPr>
          <w:fldChar w:fldCharType="begin"/>
        </w:r>
        <w:r w:rsidR="00653EB1">
          <w:rPr>
            <w:webHidden/>
          </w:rPr>
          <w:instrText xml:space="preserve"> PAGEREF _Toc536794767 \h </w:instrText>
        </w:r>
        <w:r w:rsidR="00653EB1">
          <w:rPr>
            <w:webHidden/>
          </w:rPr>
        </w:r>
        <w:r w:rsidR="00653EB1">
          <w:rPr>
            <w:webHidden/>
          </w:rPr>
          <w:fldChar w:fldCharType="separate"/>
        </w:r>
        <w:r w:rsidR="00653EB1">
          <w:rPr>
            <w:webHidden/>
          </w:rPr>
          <w:t>19</w:t>
        </w:r>
        <w:r w:rsidR="00653EB1">
          <w:rPr>
            <w:webHidden/>
          </w:rPr>
          <w:fldChar w:fldCharType="end"/>
        </w:r>
      </w:hyperlink>
    </w:p>
    <w:p w14:paraId="365046AB" w14:textId="422C65E0" w:rsidR="00653EB1" w:rsidRDefault="00E4687A">
      <w:pPr>
        <w:pStyle w:val="Verzeichnis1"/>
        <w:spacing w:before="240"/>
        <w:rPr>
          <w:rFonts w:asciiTheme="minorHAnsi" w:eastAsiaTheme="minorEastAsia" w:hAnsiTheme="minorHAnsi"/>
          <w:b w:val="0"/>
          <w:color w:val="auto"/>
          <w:sz w:val="24"/>
          <w:szCs w:val="24"/>
          <w:lang w:eastAsia="de-DE"/>
        </w:rPr>
      </w:pPr>
      <w:hyperlink w:anchor="_Toc536794768" w:history="1">
        <w:r w:rsidR="00653EB1" w:rsidRPr="001D6134">
          <w:rPr>
            <w:rStyle w:val="Hyperlink"/>
          </w:rPr>
          <w:t>IV</w:t>
        </w:r>
        <w:r w:rsidR="00653EB1">
          <w:rPr>
            <w:rFonts w:asciiTheme="minorHAnsi" w:eastAsiaTheme="minorEastAsia" w:hAnsiTheme="minorHAnsi"/>
            <w:b w:val="0"/>
            <w:color w:val="auto"/>
            <w:sz w:val="24"/>
            <w:szCs w:val="24"/>
            <w:lang w:eastAsia="de-DE"/>
          </w:rPr>
          <w:tab/>
        </w:r>
        <w:r w:rsidR="00653EB1" w:rsidRPr="001D6134">
          <w:rPr>
            <w:rStyle w:val="Hyperlink"/>
          </w:rPr>
          <w:t>Bachelorarbeit und Kolloquium</w:t>
        </w:r>
        <w:r w:rsidR="00653EB1">
          <w:rPr>
            <w:webHidden/>
          </w:rPr>
          <w:tab/>
        </w:r>
        <w:r w:rsidR="00653EB1">
          <w:rPr>
            <w:webHidden/>
          </w:rPr>
          <w:fldChar w:fldCharType="begin"/>
        </w:r>
        <w:r w:rsidR="00653EB1">
          <w:rPr>
            <w:webHidden/>
          </w:rPr>
          <w:instrText xml:space="preserve"> PAGEREF _Toc536794768 \h </w:instrText>
        </w:r>
        <w:r w:rsidR="00653EB1">
          <w:rPr>
            <w:webHidden/>
          </w:rPr>
        </w:r>
        <w:r w:rsidR="00653EB1">
          <w:rPr>
            <w:webHidden/>
          </w:rPr>
          <w:fldChar w:fldCharType="separate"/>
        </w:r>
        <w:r w:rsidR="00653EB1">
          <w:rPr>
            <w:webHidden/>
          </w:rPr>
          <w:t>20</w:t>
        </w:r>
        <w:r w:rsidR="00653EB1">
          <w:rPr>
            <w:webHidden/>
          </w:rPr>
          <w:fldChar w:fldCharType="end"/>
        </w:r>
      </w:hyperlink>
    </w:p>
    <w:p w14:paraId="40B3DA19" w14:textId="4617EA9F" w:rsidR="00653EB1" w:rsidRDefault="00E4687A">
      <w:pPr>
        <w:pStyle w:val="Verzeichnis2"/>
        <w:rPr>
          <w:rFonts w:asciiTheme="minorHAnsi" w:eastAsiaTheme="minorEastAsia" w:hAnsiTheme="minorHAnsi"/>
          <w:color w:val="auto"/>
          <w:sz w:val="24"/>
          <w:szCs w:val="24"/>
          <w:lang w:eastAsia="de-DE"/>
        </w:rPr>
      </w:pPr>
      <w:hyperlink w:anchor="_Toc536794769" w:history="1">
        <w:r w:rsidR="00653EB1" w:rsidRPr="001D6134">
          <w:rPr>
            <w:rStyle w:val="Hyperlink"/>
          </w:rPr>
          <w:t>§ 25</w:t>
        </w:r>
        <w:r w:rsidR="00653EB1">
          <w:rPr>
            <w:rFonts w:asciiTheme="minorHAnsi" w:eastAsiaTheme="minorEastAsia" w:hAnsiTheme="minorHAnsi"/>
            <w:color w:val="auto"/>
            <w:sz w:val="24"/>
            <w:szCs w:val="24"/>
            <w:lang w:eastAsia="de-DE"/>
          </w:rPr>
          <w:tab/>
        </w:r>
        <w:r w:rsidR="00653EB1" w:rsidRPr="001D6134">
          <w:rPr>
            <w:rStyle w:val="Hyperlink"/>
          </w:rPr>
          <w:t>Bachelorarbeit; Zweck, Thema, Prüferinnen oder Prüfer</w:t>
        </w:r>
        <w:r w:rsidR="00653EB1">
          <w:rPr>
            <w:webHidden/>
          </w:rPr>
          <w:tab/>
        </w:r>
        <w:r w:rsidR="00653EB1">
          <w:rPr>
            <w:webHidden/>
          </w:rPr>
          <w:fldChar w:fldCharType="begin"/>
        </w:r>
        <w:r w:rsidR="00653EB1">
          <w:rPr>
            <w:webHidden/>
          </w:rPr>
          <w:instrText xml:space="preserve"> PAGEREF _Toc536794769 \h </w:instrText>
        </w:r>
        <w:r w:rsidR="00653EB1">
          <w:rPr>
            <w:webHidden/>
          </w:rPr>
        </w:r>
        <w:r w:rsidR="00653EB1">
          <w:rPr>
            <w:webHidden/>
          </w:rPr>
          <w:fldChar w:fldCharType="separate"/>
        </w:r>
        <w:r w:rsidR="00653EB1">
          <w:rPr>
            <w:webHidden/>
          </w:rPr>
          <w:t>20</w:t>
        </w:r>
        <w:r w:rsidR="00653EB1">
          <w:rPr>
            <w:webHidden/>
          </w:rPr>
          <w:fldChar w:fldCharType="end"/>
        </w:r>
      </w:hyperlink>
    </w:p>
    <w:p w14:paraId="4EC2D1F7" w14:textId="3A40A4EC" w:rsidR="00653EB1" w:rsidRDefault="00E4687A">
      <w:pPr>
        <w:pStyle w:val="Verzeichnis2"/>
        <w:rPr>
          <w:rFonts w:asciiTheme="minorHAnsi" w:eastAsiaTheme="minorEastAsia" w:hAnsiTheme="minorHAnsi"/>
          <w:color w:val="auto"/>
          <w:sz w:val="24"/>
          <w:szCs w:val="24"/>
          <w:lang w:eastAsia="de-DE"/>
        </w:rPr>
      </w:pPr>
      <w:hyperlink w:anchor="_Toc536794770" w:history="1">
        <w:r w:rsidR="00653EB1" w:rsidRPr="001D6134">
          <w:rPr>
            <w:rStyle w:val="Hyperlink"/>
          </w:rPr>
          <w:t>§ 26</w:t>
        </w:r>
        <w:r w:rsidR="00653EB1">
          <w:rPr>
            <w:rFonts w:asciiTheme="minorHAnsi" w:eastAsiaTheme="minorEastAsia" w:hAnsiTheme="minorHAnsi"/>
            <w:color w:val="auto"/>
            <w:sz w:val="24"/>
            <w:szCs w:val="24"/>
            <w:lang w:eastAsia="de-DE"/>
          </w:rPr>
          <w:tab/>
        </w:r>
        <w:r w:rsidR="00653EB1" w:rsidRPr="001D6134">
          <w:rPr>
            <w:rStyle w:val="Hyperlink"/>
          </w:rPr>
          <w:t>Zulassung zur Bachelorarbeit</w:t>
        </w:r>
        <w:r w:rsidR="00653EB1">
          <w:rPr>
            <w:webHidden/>
          </w:rPr>
          <w:tab/>
        </w:r>
        <w:r w:rsidR="00653EB1">
          <w:rPr>
            <w:webHidden/>
          </w:rPr>
          <w:fldChar w:fldCharType="begin"/>
        </w:r>
        <w:r w:rsidR="00653EB1">
          <w:rPr>
            <w:webHidden/>
          </w:rPr>
          <w:instrText xml:space="preserve"> PAGEREF _Toc536794770 \h </w:instrText>
        </w:r>
        <w:r w:rsidR="00653EB1">
          <w:rPr>
            <w:webHidden/>
          </w:rPr>
        </w:r>
        <w:r w:rsidR="00653EB1">
          <w:rPr>
            <w:webHidden/>
          </w:rPr>
          <w:fldChar w:fldCharType="separate"/>
        </w:r>
        <w:r w:rsidR="00653EB1">
          <w:rPr>
            <w:webHidden/>
          </w:rPr>
          <w:t>20</w:t>
        </w:r>
        <w:r w:rsidR="00653EB1">
          <w:rPr>
            <w:webHidden/>
          </w:rPr>
          <w:fldChar w:fldCharType="end"/>
        </w:r>
      </w:hyperlink>
    </w:p>
    <w:p w14:paraId="22FDC540" w14:textId="3CA991E2" w:rsidR="00653EB1" w:rsidRDefault="00E4687A">
      <w:pPr>
        <w:pStyle w:val="Verzeichnis2"/>
        <w:rPr>
          <w:rFonts w:asciiTheme="minorHAnsi" w:eastAsiaTheme="minorEastAsia" w:hAnsiTheme="minorHAnsi"/>
          <w:color w:val="auto"/>
          <w:sz w:val="24"/>
          <w:szCs w:val="24"/>
          <w:lang w:eastAsia="de-DE"/>
        </w:rPr>
      </w:pPr>
      <w:hyperlink w:anchor="_Toc536794771" w:history="1">
        <w:r w:rsidR="00653EB1" w:rsidRPr="001D6134">
          <w:rPr>
            <w:rStyle w:val="Hyperlink"/>
          </w:rPr>
          <w:t>§ 27</w:t>
        </w:r>
        <w:r w:rsidR="00653EB1">
          <w:rPr>
            <w:rFonts w:asciiTheme="minorHAnsi" w:eastAsiaTheme="minorEastAsia" w:hAnsiTheme="minorHAnsi"/>
            <w:color w:val="auto"/>
            <w:sz w:val="24"/>
            <w:szCs w:val="24"/>
            <w:lang w:eastAsia="de-DE"/>
          </w:rPr>
          <w:tab/>
        </w:r>
        <w:r w:rsidR="00653EB1" w:rsidRPr="001D6134">
          <w:rPr>
            <w:rStyle w:val="Hyperlink"/>
          </w:rPr>
          <w:t>Ausgabe und Bearbeitung der Bachelorarbeit</w:t>
        </w:r>
        <w:r w:rsidR="00653EB1">
          <w:rPr>
            <w:webHidden/>
          </w:rPr>
          <w:tab/>
        </w:r>
        <w:r w:rsidR="00653EB1">
          <w:rPr>
            <w:webHidden/>
          </w:rPr>
          <w:fldChar w:fldCharType="begin"/>
        </w:r>
        <w:r w:rsidR="00653EB1">
          <w:rPr>
            <w:webHidden/>
          </w:rPr>
          <w:instrText xml:space="preserve"> PAGEREF _Toc536794771 \h </w:instrText>
        </w:r>
        <w:r w:rsidR="00653EB1">
          <w:rPr>
            <w:webHidden/>
          </w:rPr>
        </w:r>
        <w:r w:rsidR="00653EB1">
          <w:rPr>
            <w:webHidden/>
          </w:rPr>
          <w:fldChar w:fldCharType="separate"/>
        </w:r>
        <w:r w:rsidR="00653EB1">
          <w:rPr>
            <w:webHidden/>
          </w:rPr>
          <w:t>21</w:t>
        </w:r>
        <w:r w:rsidR="00653EB1">
          <w:rPr>
            <w:webHidden/>
          </w:rPr>
          <w:fldChar w:fldCharType="end"/>
        </w:r>
      </w:hyperlink>
    </w:p>
    <w:p w14:paraId="7C84FDE4" w14:textId="50AD8990" w:rsidR="00653EB1" w:rsidRDefault="00E4687A">
      <w:pPr>
        <w:pStyle w:val="Verzeichnis2"/>
        <w:rPr>
          <w:rFonts w:asciiTheme="minorHAnsi" w:eastAsiaTheme="minorEastAsia" w:hAnsiTheme="minorHAnsi"/>
          <w:color w:val="auto"/>
          <w:sz w:val="24"/>
          <w:szCs w:val="24"/>
          <w:lang w:eastAsia="de-DE"/>
        </w:rPr>
      </w:pPr>
      <w:hyperlink w:anchor="_Toc536794772" w:history="1">
        <w:r w:rsidR="00653EB1" w:rsidRPr="001D6134">
          <w:rPr>
            <w:rStyle w:val="Hyperlink"/>
          </w:rPr>
          <w:t>§ 28</w:t>
        </w:r>
        <w:r w:rsidR="00653EB1">
          <w:rPr>
            <w:rFonts w:asciiTheme="minorHAnsi" w:eastAsiaTheme="minorEastAsia" w:hAnsiTheme="minorHAnsi"/>
            <w:color w:val="auto"/>
            <w:sz w:val="24"/>
            <w:szCs w:val="24"/>
            <w:lang w:eastAsia="de-DE"/>
          </w:rPr>
          <w:tab/>
        </w:r>
        <w:r w:rsidR="00653EB1" w:rsidRPr="001D6134">
          <w:rPr>
            <w:rStyle w:val="Hyperlink"/>
          </w:rPr>
          <w:t>Abgabe und Bewertung der Bachelorarbeit</w:t>
        </w:r>
        <w:r w:rsidR="00653EB1">
          <w:rPr>
            <w:webHidden/>
          </w:rPr>
          <w:tab/>
        </w:r>
        <w:r w:rsidR="00653EB1">
          <w:rPr>
            <w:webHidden/>
          </w:rPr>
          <w:fldChar w:fldCharType="begin"/>
        </w:r>
        <w:r w:rsidR="00653EB1">
          <w:rPr>
            <w:webHidden/>
          </w:rPr>
          <w:instrText xml:space="preserve"> PAGEREF _Toc536794772 \h </w:instrText>
        </w:r>
        <w:r w:rsidR="00653EB1">
          <w:rPr>
            <w:webHidden/>
          </w:rPr>
        </w:r>
        <w:r w:rsidR="00653EB1">
          <w:rPr>
            <w:webHidden/>
          </w:rPr>
          <w:fldChar w:fldCharType="separate"/>
        </w:r>
        <w:r w:rsidR="00653EB1">
          <w:rPr>
            <w:webHidden/>
          </w:rPr>
          <w:t>22</w:t>
        </w:r>
        <w:r w:rsidR="00653EB1">
          <w:rPr>
            <w:webHidden/>
          </w:rPr>
          <w:fldChar w:fldCharType="end"/>
        </w:r>
      </w:hyperlink>
    </w:p>
    <w:p w14:paraId="150D0546" w14:textId="4BE403FE" w:rsidR="00653EB1" w:rsidRDefault="00E4687A">
      <w:pPr>
        <w:pStyle w:val="Verzeichnis2"/>
        <w:rPr>
          <w:rFonts w:asciiTheme="minorHAnsi" w:eastAsiaTheme="minorEastAsia" w:hAnsiTheme="minorHAnsi"/>
          <w:color w:val="auto"/>
          <w:sz w:val="24"/>
          <w:szCs w:val="24"/>
          <w:lang w:eastAsia="de-DE"/>
        </w:rPr>
      </w:pPr>
      <w:hyperlink w:anchor="_Toc536794773" w:history="1">
        <w:r w:rsidR="00653EB1" w:rsidRPr="001D6134">
          <w:rPr>
            <w:rStyle w:val="Hyperlink"/>
          </w:rPr>
          <w:t>§ 29</w:t>
        </w:r>
        <w:r w:rsidR="00653EB1">
          <w:rPr>
            <w:rFonts w:asciiTheme="minorHAnsi" w:eastAsiaTheme="minorEastAsia" w:hAnsiTheme="minorHAnsi"/>
            <w:color w:val="auto"/>
            <w:sz w:val="24"/>
            <w:szCs w:val="24"/>
            <w:lang w:eastAsia="de-DE"/>
          </w:rPr>
          <w:tab/>
        </w:r>
        <w:r w:rsidR="00653EB1" w:rsidRPr="001D6134">
          <w:rPr>
            <w:rStyle w:val="Hyperlink"/>
          </w:rPr>
          <w:t>Kolloquium</w:t>
        </w:r>
        <w:r w:rsidR="00653EB1">
          <w:rPr>
            <w:webHidden/>
          </w:rPr>
          <w:tab/>
        </w:r>
        <w:r w:rsidR="00653EB1">
          <w:rPr>
            <w:webHidden/>
          </w:rPr>
          <w:fldChar w:fldCharType="begin"/>
        </w:r>
        <w:r w:rsidR="00653EB1">
          <w:rPr>
            <w:webHidden/>
          </w:rPr>
          <w:instrText xml:space="preserve"> PAGEREF _Toc536794773 \h </w:instrText>
        </w:r>
        <w:r w:rsidR="00653EB1">
          <w:rPr>
            <w:webHidden/>
          </w:rPr>
        </w:r>
        <w:r w:rsidR="00653EB1">
          <w:rPr>
            <w:webHidden/>
          </w:rPr>
          <w:fldChar w:fldCharType="separate"/>
        </w:r>
        <w:r w:rsidR="00653EB1">
          <w:rPr>
            <w:webHidden/>
          </w:rPr>
          <w:t>22</w:t>
        </w:r>
        <w:r w:rsidR="00653EB1">
          <w:rPr>
            <w:webHidden/>
          </w:rPr>
          <w:fldChar w:fldCharType="end"/>
        </w:r>
      </w:hyperlink>
    </w:p>
    <w:p w14:paraId="2F900235" w14:textId="7DD017B5" w:rsidR="00653EB1" w:rsidRDefault="00E4687A">
      <w:pPr>
        <w:pStyle w:val="Verzeichnis1"/>
        <w:spacing w:before="240"/>
        <w:rPr>
          <w:rFonts w:asciiTheme="minorHAnsi" w:eastAsiaTheme="minorEastAsia" w:hAnsiTheme="minorHAnsi"/>
          <w:b w:val="0"/>
          <w:color w:val="auto"/>
          <w:sz w:val="24"/>
          <w:szCs w:val="24"/>
          <w:lang w:eastAsia="de-DE"/>
        </w:rPr>
      </w:pPr>
      <w:hyperlink w:anchor="_Toc536794774" w:history="1">
        <w:r w:rsidR="00653EB1" w:rsidRPr="001D6134">
          <w:rPr>
            <w:rStyle w:val="Hyperlink"/>
          </w:rPr>
          <w:t>V</w:t>
        </w:r>
        <w:r w:rsidR="00653EB1">
          <w:rPr>
            <w:rFonts w:asciiTheme="minorHAnsi" w:eastAsiaTheme="minorEastAsia" w:hAnsiTheme="minorHAnsi"/>
            <w:b w:val="0"/>
            <w:color w:val="auto"/>
            <w:sz w:val="24"/>
            <w:szCs w:val="24"/>
            <w:lang w:eastAsia="de-DE"/>
          </w:rPr>
          <w:tab/>
        </w:r>
        <w:r w:rsidR="00653EB1" w:rsidRPr="001D6134">
          <w:rPr>
            <w:rStyle w:val="Hyperlink"/>
          </w:rPr>
          <w:t>Ergebnis der Bachelorprüfung</w:t>
        </w:r>
        <w:r w:rsidR="00653EB1">
          <w:rPr>
            <w:webHidden/>
          </w:rPr>
          <w:tab/>
        </w:r>
        <w:r w:rsidR="00653EB1">
          <w:rPr>
            <w:webHidden/>
          </w:rPr>
          <w:fldChar w:fldCharType="begin"/>
        </w:r>
        <w:r w:rsidR="00653EB1">
          <w:rPr>
            <w:webHidden/>
          </w:rPr>
          <w:instrText xml:space="preserve"> PAGEREF _Toc536794774 \h </w:instrText>
        </w:r>
        <w:r w:rsidR="00653EB1">
          <w:rPr>
            <w:webHidden/>
          </w:rPr>
        </w:r>
        <w:r w:rsidR="00653EB1">
          <w:rPr>
            <w:webHidden/>
          </w:rPr>
          <w:fldChar w:fldCharType="separate"/>
        </w:r>
        <w:r w:rsidR="00653EB1">
          <w:rPr>
            <w:webHidden/>
          </w:rPr>
          <w:t>23</w:t>
        </w:r>
        <w:r w:rsidR="00653EB1">
          <w:rPr>
            <w:webHidden/>
          </w:rPr>
          <w:fldChar w:fldCharType="end"/>
        </w:r>
      </w:hyperlink>
    </w:p>
    <w:p w14:paraId="42B17270" w14:textId="7F1F15D1" w:rsidR="00653EB1" w:rsidRDefault="00E4687A">
      <w:pPr>
        <w:pStyle w:val="Verzeichnis2"/>
        <w:rPr>
          <w:rFonts w:asciiTheme="minorHAnsi" w:eastAsiaTheme="minorEastAsia" w:hAnsiTheme="minorHAnsi"/>
          <w:color w:val="auto"/>
          <w:sz w:val="24"/>
          <w:szCs w:val="24"/>
          <w:lang w:eastAsia="de-DE"/>
        </w:rPr>
      </w:pPr>
      <w:hyperlink w:anchor="_Toc536794775" w:history="1">
        <w:r w:rsidR="00653EB1" w:rsidRPr="001D6134">
          <w:rPr>
            <w:rStyle w:val="Hyperlink"/>
          </w:rPr>
          <w:t>§ 30</w:t>
        </w:r>
        <w:r w:rsidR="00653EB1">
          <w:rPr>
            <w:rFonts w:asciiTheme="minorHAnsi" w:eastAsiaTheme="minorEastAsia" w:hAnsiTheme="minorHAnsi"/>
            <w:color w:val="auto"/>
            <w:sz w:val="24"/>
            <w:szCs w:val="24"/>
            <w:lang w:eastAsia="de-DE"/>
          </w:rPr>
          <w:tab/>
        </w:r>
        <w:r w:rsidR="00653EB1" w:rsidRPr="001D6134">
          <w:rPr>
            <w:rStyle w:val="Hyperlink"/>
          </w:rPr>
          <w:t>Ergebnis der Bachelorprüfung</w:t>
        </w:r>
        <w:r w:rsidR="00653EB1">
          <w:rPr>
            <w:webHidden/>
          </w:rPr>
          <w:tab/>
        </w:r>
        <w:r w:rsidR="00653EB1">
          <w:rPr>
            <w:webHidden/>
          </w:rPr>
          <w:fldChar w:fldCharType="begin"/>
        </w:r>
        <w:r w:rsidR="00653EB1">
          <w:rPr>
            <w:webHidden/>
          </w:rPr>
          <w:instrText xml:space="preserve"> PAGEREF _Toc536794775 \h </w:instrText>
        </w:r>
        <w:r w:rsidR="00653EB1">
          <w:rPr>
            <w:webHidden/>
          </w:rPr>
        </w:r>
        <w:r w:rsidR="00653EB1">
          <w:rPr>
            <w:webHidden/>
          </w:rPr>
          <w:fldChar w:fldCharType="separate"/>
        </w:r>
        <w:r w:rsidR="00653EB1">
          <w:rPr>
            <w:webHidden/>
          </w:rPr>
          <w:t>23</w:t>
        </w:r>
        <w:r w:rsidR="00653EB1">
          <w:rPr>
            <w:webHidden/>
          </w:rPr>
          <w:fldChar w:fldCharType="end"/>
        </w:r>
      </w:hyperlink>
    </w:p>
    <w:p w14:paraId="2C7FFB98" w14:textId="1AB67DCC" w:rsidR="00653EB1" w:rsidRDefault="00E4687A">
      <w:pPr>
        <w:pStyle w:val="Verzeichnis2"/>
        <w:rPr>
          <w:rFonts w:asciiTheme="minorHAnsi" w:eastAsiaTheme="minorEastAsia" w:hAnsiTheme="minorHAnsi"/>
          <w:color w:val="auto"/>
          <w:sz w:val="24"/>
          <w:szCs w:val="24"/>
          <w:lang w:eastAsia="de-DE"/>
        </w:rPr>
      </w:pPr>
      <w:hyperlink w:anchor="_Toc536794776" w:history="1">
        <w:r w:rsidR="00653EB1" w:rsidRPr="001D6134">
          <w:rPr>
            <w:rStyle w:val="Hyperlink"/>
          </w:rPr>
          <w:t>§ 31</w:t>
        </w:r>
        <w:r w:rsidR="00653EB1">
          <w:rPr>
            <w:rFonts w:asciiTheme="minorHAnsi" w:eastAsiaTheme="minorEastAsia" w:hAnsiTheme="minorHAnsi"/>
            <w:color w:val="auto"/>
            <w:sz w:val="24"/>
            <w:szCs w:val="24"/>
            <w:lang w:eastAsia="de-DE"/>
          </w:rPr>
          <w:tab/>
        </w:r>
        <w:r w:rsidR="00653EB1" w:rsidRPr="001D6134">
          <w:rPr>
            <w:rStyle w:val="Hyperlink"/>
          </w:rPr>
          <w:t>Zeugnis, Gesamtnote, Diploma Supplement</w:t>
        </w:r>
        <w:r w:rsidR="00653EB1">
          <w:rPr>
            <w:webHidden/>
          </w:rPr>
          <w:tab/>
        </w:r>
        <w:r w:rsidR="00653EB1">
          <w:rPr>
            <w:webHidden/>
          </w:rPr>
          <w:fldChar w:fldCharType="begin"/>
        </w:r>
        <w:r w:rsidR="00653EB1">
          <w:rPr>
            <w:webHidden/>
          </w:rPr>
          <w:instrText xml:space="preserve"> PAGEREF _Toc536794776 \h </w:instrText>
        </w:r>
        <w:r w:rsidR="00653EB1">
          <w:rPr>
            <w:webHidden/>
          </w:rPr>
        </w:r>
        <w:r w:rsidR="00653EB1">
          <w:rPr>
            <w:webHidden/>
          </w:rPr>
          <w:fldChar w:fldCharType="separate"/>
        </w:r>
        <w:r w:rsidR="00653EB1">
          <w:rPr>
            <w:webHidden/>
          </w:rPr>
          <w:t>23</w:t>
        </w:r>
        <w:r w:rsidR="00653EB1">
          <w:rPr>
            <w:webHidden/>
          </w:rPr>
          <w:fldChar w:fldCharType="end"/>
        </w:r>
      </w:hyperlink>
    </w:p>
    <w:p w14:paraId="44E3C5F1" w14:textId="42C19BFC" w:rsidR="00653EB1" w:rsidRDefault="00E4687A">
      <w:pPr>
        <w:pStyle w:val="Verzeichnis1"/>
        <w:spacing w:before="240"/>
        <w:rPr>
          <w:rFonts w:asciiTheme="minorHAnsi" w:eastAsiaTheme="minorEastAsia" w:hAnsiTheme="minorHAnsi"/>
          <w:b w:val="0"/>
          <w:color w:val="auto"/>
          <w:sz w:val="24"/>
          <w:szCs w:val="24"/>
          <w:lang w:eastAsia="de-DE"/>
        </w:rPr>
      </w:pPr>
      <w:hyperlink w:anchor="_Toc536794777" w:history="1">
        <w:r w:rsidR="00653EB1" w:rsidRPr="001D6134">
          <w:rPr>
            <w:rStyle w:val="Hyperlink"/>
          </w:rPr>
          <w:t>VI</w:t>
        </w:r>
        <w:r w:rsidR="00653EB1">
          <w:rPr>
            <w:rFonts w:asciiTheme="minorHAnsi" w:eastAsiaTheme="minorEastAsia" w:hAnsiTheme="minorHAnsi"/>
            <w:b w:val="0"/>
            <w:color w:val="auto"/>
            <w:sz w:val="24"/>
            <w:szCs w:val="24"/>
            <w:lang w:eastAsia="de-DE"/>
          </w:rPr>
          <w:tab/>
        </w:r>
        <w:r w:rsidR="00653EB1" w:rsidRPr="001D6134">
          <w:rPr>
            <w:rStyle w:val="Hyperlink"/>
          </w:rPr>
          <w:t>Schlussbestimmungen</w:t>
        </w:r>
        <w:r w:rsidR="00653EB1">
          <w:rPr>
            <w:webHidden/>
          </w:rPr>
          <w:tab/>
        </w:r>
        <w:r w:rsidR="00653EB1">
          <w:rPr>
            <w:webHidden/>
          </w:rPr>
          <w:fldChar w:fldCharType="begin"/>
        </w:r>
        <w:r w:rsidR="00653EB1">
          <w:rPr>
            <w:webHidden/>
          </w:rPr>
          <w:instrText xml:space="preserve"> PAGEREF _Toc536794777 \h </w:instrText>
        </w:r>
        <w:r w:rsidR="00653EB1">
          <w:rPr>
            <w:webHidden/>
          </w:rPr>
        </w:r>
        <w:r w:rsidR="00653EB1">
          <w:rPr>
            <w:webHidden/>
          </w:rPr>
          <w:fldChar w:fldCharType="separate"/>
        </w:r>
        <w:r w:rsidR="00653EB1">
          <w:rPr>
            <w:webHidden/>
          </w:rPr>
          <w:t>24</w:t>
        </w:r>
        <w:r w:rsidR="00653EB1">
          <w:rPr>
            <w:webHidden/>
          </w:rPr>
          <w:fldChar w:fldCharType="end"/>
        </w:r>
      </w:hyperlink>
    </w:p>
    <w:p w14:paraId="712D9294" w14:textId="60C26E49" w:rsidR="00653EB1" w:rsidRDefault="00E4687A">
      <w:pPr>
        <w:pStyle w:val="Verzeichnis2"/>
        <w:rPr>
          <w:rFonts w:asciiTheme="minorHAnsi" w:eastAsiaTheme="minorEastAsia" w:hAnsiTheme="minorHAnsi"/>
          <w:color w:val="auto"/>
          <w:sz w:val="24"/>
          <w:szCs w:val="24"/>
          <w:lang w:eastAsia="de-DE"/>
        </w:rPr>
      </w:pPr>
      <w:hyperlink w:anchor="_Toc536794778" w:history="1">
        <w:r w:rsidR="00653EB1" w:rsidRPr="001D6134">
          <w:rPr>
            <w:rStyle w:val="Hyperlink"/>
          </w:rPr>
          <w:t>§ 32</w:t>
        </w:r>
        <w:r w:rsidR="00653EB1">
          <w:rPr>
            <w:rFonts w:asciiTheme="minorHAnsi" w:eastAsiaTheme="minorEastAsia" w:hAnsiTheme="minorHAnsi"/>
            <w:color w:val="auto"/>
            <w:sz w:val="24"/>
            <w:szCs w:val="24"/>
            <w:lang w:eastAsia="de-DE"/>
          </w:rPr>
          <w:tab/>
        </w:r>
        <w:r w:rsidR="00653EB1" w:rsidRPr="001D6134">
          <w:rPr>
            <w:rStyle w:val="Hyperlink"/>
          </w:rPr>
          <w:t>Einsicht in die Prüfungsakten</w:t>
        </w:r>
        <w:r w:rsidR="00653EB1">
          <w:rPr>
            <w:webHidden/>
          </w:rPr>
          <w:tab/>
        </w:r>
        <w:r w:rsidR="00653EB1">
          <w:rPr>
            <w:webHidden/>
          </w:rPr>
          <w:fldChar w:fldCharType="begin"/>
        </w:r>
        <w:r w:rsidR="00653EB1">
          <w:rPr>
            <w:webHidden/>
          </w:rPr>
          <w:instrText xml:space="preserve"> PAGEREF _Toc536794778 \h </w:instrText>
        </w:r>
        <w:r w:rsidR="00653EB1">
          <w:rPr>
            <w:webHidden/>
          </w:rPr>
        </w:r>
        <w:r w:rsidR="00653EB1">
          <w:rPr>
            <w:webHidden/>
          </w:rPr>
          <w:fldChar w:fldCharType="separate"/>
        </w:r>
        <w:r w:rsidR="00653EB1">
          <w:rPr>
            <w:webHidden/>
          </w:rPr>
          <w:t>24</w:t>
        </w:r>
        <w:r w:rsidR="00653EB1">
          <w:rPr>
            <w:webHidden/>
          </w:rPr>
          <w:fldChar w:fldCharType="end"/>
        </w:r>
      </w:hyperlink>
    </w:p>
    <w:p w14:paraId="7C5D2469" w14:textId="1319C101" w:rsidR="00653EB1" w:rsidRDefault="00E4687A">
      <w:pPr>
        <w:pStyle w:val="Verzeichnis2"/>
        <w:rPr>
          <w:rFonts w:asciiTheme="minorHAnsi" w:eastAsiaTheme="minorEastAsia" w:hAnsiTheme="minorHAnsi"/>
          <w:color w:val="auto"/>
          <w:sz w:val="24"/>
          <w:szCs w:val="24"/>
          <w:lang w:eastAsia="de-DE"/>
        </w:rPr>
      </w:pPr>
      <w:hyperlink w:anchor="_Toc536794779" w:history="1">
        <w:r w:rsidR="00653EB1" w:rsidRPr="001D6134">
          <w:rPr>
            <w:rStyle w:val="Hyperlink"/>
          </w:rPr>
          <w:t>§ 33</w:t>
        </w:r>
        <w:r w:rsidR="00653EB1">
          <w:rPr>
            <w:rFonts w:asciiTheme="minorHAnsi" w:eastAsiaTheme="minorEastAsia" w:hAnsiTheme="minorHAnsi"/>
            <w:color w:val="auto"/>
            <w:sz w:val="24"/>
            <w:szCs w:val="24"/>
            <w:lang w:eastAsia="de-DE"/>
          </w:rPr>
          <w:tab/>
        </w:r>
        <w:r w:rsidR="00653EB1" w:rsidRPr="001D6134">
          <w:rPr>
            <w:rStyle w:val="Hyperlink"/>
          </w:rPr>
          <w:t>Ungültigkeit von Prüfungen</w:t>
        </w:r>
        <w:r w:rsidR="00653EB1">
          <w:rPr>
            <w:webHidden/>
          </w:rPr>
          <w:tab/>
        </w:r>
        <w:r w:rsidR="00653EB1">
          <w:rPr>
            <w:webHidden/>
          </w:rPr>
          <w:fldChar w:fldCharType="begin"/>
        </w:r>
        <w:r w:rsidR="00653EB1">
          <w:rPr>
            <w:webHidden/>
          </w:rPr>
          <w:instrText xml:space="preserve"> PAGEREF _Toc536794779 \h </w:instrText>
        </w:r>
        <w:r w:rsidR="00653EB1">
          <w:rPr>
            <w:webHidden/>
          </w:rPr>
        </w:r>
        <w:r w:rsidR="00653EB1">
          <w:rPr>
            <w:webHidden/>
          </w:rPr>
          <w:fldChar w:fldCharType="separate"/>
        </w:r>
        <w:r w:rsidR="00653EB1">
          <w:rPr>
            <w:webHidden/>
          </w:rPr>
          <w:t>24</w:t>
        </w:r>
        <w:r w:rsidR="00653EB1">
          <w:rPr>
            <w:webHidden/>
          </w:rPr>
          <w:fldChar w:fldCharType="end"/>
        </w:r>
      </w:hyperlink>
    </w:p>
    <w:p w14:paraId="1C4AB8AC" w14:textId="35C22420" w:rsidR="00653EB1" w:rsidRDefault="00E4687A">
      <w:pPr>
        <w:pStyle w:val="Verzeichnis2"/>
        <w:rPr>
          <w:rFonts w:asciiTheme="minorHAnsi" w:eastAsiaTheme="minorEastAsia" w:hAnsiTheme="minorHAnsi"/>
          <w:color w:val="auto"/>
          <w:sz w:val="24"/>
          <w:szCs w:val="24"/>
          <w:lang w:eastAsia="de-DE"/>
        </w:rPr>
      </w:pPr>
      <w:hyperlink w:anchor="_Toc536794780" w:history="1">
        <w:r w:rsidR="00653EB1" w:rsidRPr="001D6134">
          <w:rPr>
            <w:rStyle w:val="Hyperlink"/>
          </w:rPr>
          <w:t>§ 34</w:t>
        </w:r>
        <w:r w:rsidR="00653EB1">
          <w:rPr>
            <w:rFonts w:asciiTheme="minorHAnsi" w:eastAsiaTheme="minorEastAsia" w:hAnsiTheme="minorHAnsi"/>
            <w:color w:val="auto"/>
            <w:sz w:val="24"/>
            <w:szCs w:val="24"/>
            <w:lang w:eastAsia="de-DE"/>
          </w:rPr>
          <w:tab/>
        </w:r>
        <w:r w:rsidR="00653EB1" w:rsidRPr="001D6134">
          <w:rPr>
            <w:rStyle w:val="Hyperlink"/>
          </w:rPr>
          <w:t>Inkrafttreten</w:t>
        </w:r>
        <w:r w:rsidR="00653EB1">
          <w:rPr>
            <w:webHidden/>
          </w:rPr>
          <w:tab/>
        </w:r>
        <w:r w:rsidR="00653EB1">
          <w:rPr>
            <w:webHidden/>
          </w:rPr>
          <w:fldChar w:fldCharType="begin"/>
        </w:r>
        <w:r w:rsidR="00653EB1">
          <w:rPr>
            <w:webHidden/>
          </w:rPr>
          <w:instrText xml:space="preserve"> PAGEREF _Toc536794780 \h </w:instrText>
        </w:r>
        <w:r w:rsidR="00653EB1">
          <w:rPr>
            <w:webHidden/>
          </w:rPr>
        </w:r>
        <w:r w:rsidR="00653EB1">
          <w:rPr>
            <w:webHidden/>
          </w:rPr>
          <w:fldChar w:fldCharType="separate"/>
        </w:r>
        <w:r w:rsidR="00653EB1">
          <w:rPr>
            <w:webHidden/>
          </w:rPr>
          <w:t>24</w:t>
        </w:r>
        <w:r w:rsidR="00653EB1">
          <w:rPr>
            <w:webHidden/>
          </w:rPr>
          <w:fldChar w:fldCharType="end"/>
        </w:r>
      </w:hyperlink>
    </w:p>
    <w:p w14:paraId="799B60F1" w14:textId="2DD9B9F3" w:rsidR="00653EB1" w:rsidRDefault="00E4687A">
      <w:pPr>
        <w:pStyle w:val="Verzeichnis2"/>
        <w:rPr>
          <w:rFonts w:asciiTheme="minorHAnsi" w:eastAsiaTheme="minorEastAsia" w:hAnsiTheme="minorHAnsi"/>
          <w:color w:val="auto"/>
          <w:sz w:val="24"/>
          <w:szCs w:val="24"/>
          <w:lang w:eastAsia="de-DE"/>
        </w:rPr>
      </w:pPr>
      <w:hyperlink w:anchor="_Toc536794781" w:history="1">
        <w:r w:rsidR="00653EB1" w:rsidRPr="001D6134">
          <w:rPr>
            <w:rStyle w:val="Hyperlink"/>
          </w:rPr>
          <w:t>Anlage 1: Studienverlaufsplan</w:t>
        </w:r>
        <w:r w:rsidR="00653EB1">
          <w:rPr>
            <w:webHidden/>
          </w:rPr>
          <w:tab/>
        </w:r>
        <w:r w:rsidR="00653EB1">
          <w:rPr>
            <w:webHidden/>
          </w:rPr>
          <w:fldChar w:fldCharType="begin"/>
        </w:r>
        <w:r w:rsidR="00653EB1">
          <w:rPr>
            <w:webHidden/>
          </w:rPr>
          <w:instrText xml:space="preserve"> PAGEREF _Toc536794781 \h </w:instrText>
        </w:r>
        <w:r w:rsidR="00653EB1">
          <w:rPr>
            <w:webHidden/>
          </w:rPr>
        </w:r>
        <w:r w:rsidR="00653EB1">
          <w:rPr>
            <w:webHidden/>
          </w:rPr>
          <w:fldChar w:fldCharType="separate"/>
        </w:r>
        <w:r w:rsidR="00653EB1">
          <w:rPr>
            <w:webHidden/>
          </w:rPr>
          <w:t>26</w:t>
        </w:r>
        <w:r w:rsidR="00653EB1">
          <w:rPr>
            <w:webHidden/>
          </w:rPr>
          <w:fldChar w:fldCharType="end"/>
        </w:r>
      </w:hyperlink>
    </w:p>
    <w:p w14:paraId="58E3022C" w14:textId="056B8A7E" w:rsidR="00653EB1" w:rsidRDefault="00E4687A">
      <w:pPr>
        <w:pStyle w:val="Verzeichnis2"/>
        <w:rPr>
          <w:rFonts w:asciiTheme="minorHAnsi" w:eastAsiaTheme="minorEastAsia" w:hAnsiTheme="minorHAnsi"/>
          <w:color w:val="auto"/>
          <w:sz w:val="24"/>
          <w:szCs w:val="24"/>
          <w:lang w:eastAsia="de-DE"/>
        </w:rPr>
      </w:pPr>
      <w:hyperlink w:anchor="_Toc536794782" w:history="1">
        <w:r w:rsidR="00653EB1" w:rsidRPr="001D6134">
          <w:rPr>
            <w:rStyle w:val="Hyperlink"/>
          </w:rPr>
          <w:t>Anlage 2: Praxissemesterordnung</w:t>
        </w:r>
        <w:r w:rsidR="00653EB1">
          <w:rPr>
            <w:webHidden/>
          </w:rPr>
          <w:tab/>
        </w:r>
        <w:r w:rsidR="00653EB1">
          <w:rPr>
            <w:webHidden/>
          </w:rPr>
          <w:fldChar w:fldCharType="begin"/>
        </w:r>
        <w:r w:rsidR="00653EB1">
          <w:rPr>
            <w:webHidden/>
          </w:rPr>
          <w:instrText xml:space="preserve"> PAGEREF _Toc536794782 \h </w:instrText>
        </w:r>
        <w:r w:rsidR="00653EB1">
          <w:rPr>
            <w:webHidden/>
          </w:rPr>
        </w:r>
        <w:r w:rsidR="00653EB1">
          <w:rPr>
            <w:webHidden/>
          </w:rPr>
          <w:fldChar w:fldCharType="separate"/>
        </w:r>
        <w:r w:rsidR="00653EB1">
          <w:rPr>
            <w:webHidden/>
          </w:rPr>
          <w:t>27</w:t>
        </w:r>
        <w:r w:rsidR="00653EB1">
          <w:rPr>
            <w:webHidden/>
          </w:rPr>
          <w:fldChar w:fldCharType="end"/>
        </w:r>
      </w:hyperlink>
    </w:p>
    <w:p w14:paraId="17D73F4F" w14:textId="76DBC1A2" w:rsidR="00653EB1" w:rsidRDefault="00E4687A">
      <w:pPr>
        <w:pStyle w:val="Verzeichnis2"/>
        <w:rPr>
          <w:rFonts w:asciiTheme="minorHAnsi" w:eastAsiaTheme="minorEastAsia" w:hAnsiTheme="minorHAnsi"/>
          <w:color w:val="auto"/>
          <w:sz w:val="24"/>
          <w:szCs w:val="24"/>
          <w:lang w:eastAsia="de-DE"/>
        </w:rPr>
      </w:pPr>
      <w:hyperlink w:anchor="_Toc536794783" w:history="1">
        <w:r w:rsidR="00653EB1" w:rsidRPr="001D6134">
          <w:rPr>
            <w:rStyle w:val="Hyperlink"/>
          </w:rPr>
          <w:t>Anlage 3: Veranstaltungskatalog für Teilmodule</w:t>
        </w:r>
        <w:r w:rsidR="00653EB1">
          <w:rPr>
            <w:webHidden/>
          </w:rPr>
          <w:tab/>
        </w:r>
        <w:r w:rsidR="00653EB1">
          <w:rPr>
            <w:webHidden/>
          </w:rPr>
          <w:fldChar w:fldCharType="begin"/>
        </w:r>
        <w:r w:rsidR="00653EB1">
          <w:rPr>
            <w:webHidden/>
          </w:rPr>
          <w:instrText xml:space="preserve"> PAGEREF _Toc536794783 \h </w:instrText>
        </w:r>
        <w:r w:rsidR="00653EB1">
          <w:rPr>
            <w:webHidden/>
          </w:rPr>
        </w:r>
        <w:r w:rsidR="00653EB1">
          <w:rPr>
            <w:webHidden/>
          </w:rPr>
          <w:fldChar w:fldCharType="separate"/>
        </w:r>
        <w:r w:rsidR="00653EB1">
          <w:rPr>
            <w:webHidden/>
          </w:rPr>
          <w:t>28</w:t>
        </w:r>
        <w:r w:rsidR="00653EB1">
          <w:rPr>
            <w:webHidden/>
          </w:rPr>
          <w:fldChar w:fldCharType="end"/>
        </w:r>
      </w:hyperlink>
    </w:p>
    <w:p w14:paraId="361461F8" w14:textId="77777777" w:rsidR="00343FF5" w:rsidRDefault="007B3A77" w:rsidP="007B3A77">
      <w:pPr>
        <w:rPr>
          <w:b/>
          <w:noProof/>
          <w:szCs w:val="18"/>
        </w:rPr>
      </w:pPr>
      <w:r>
        <w:rPr>
          <w:b/>
          <w:noProof/>
          <w:szCs w:val="18"/>
        </w:rPr>
        <w:fldChar w:fldCharType="end"/>
      </w:r>
    </w:p>
    <w:p w14:paraId="46FF36AB" w14:textId="77777777" w:rsidR="007B3A77" w:rsidRDefault="007B3A77" w:rsidP="007B3A77">
      <w:pPr>
        <w:pStyle w:val="FlietextTH"/>
        <w:sectPr w:rsidR="007B3A77" w:rsidSect="00874A97">
          <w:headerReference w:type="even" r:id="rId13"/>
          <w:headerReference w:type="default" r:id="rId14"/>
          <w:type w:val="continuous"/>
          <w:pgSz w:w="11906" w:h="16838" w:code="9"/>
          <w:pgMar w:top="1134" w:right="1117" w:bottom="1247" w:left="1860" w:header="454" w:footer="340" w:gutter="0"/>
          <w:cols w:space="708"/>
          <w:docGrid w:linePitch="360"/>
        </w:sectPr>
      </w:pPr>
    </w:p>
    <w:p w14:paraId="47E11437" w14:textId="77777777" w:rsidR="006E2C68" w:rsidRPr="00150978" w:rsidRDefault="00CE036E" w:rsidP="004B16C5">
      <w:pPr>
        <w:pStyle w:val="berschrift1"/>
        <w:spacing w:before="720" w:after="240"/>
        <w:rPr>
          <w:color w:val="auto"/>
        </w:rPr>
      </w:pPr>
      <w:bookmarkStart w:id="2" w:name="_Toc536794741"/>
      <w:r w:rsidRPr="00150978">
        <w:rPr>
          <w:color w:val="auto"/>
        </w:rPr>
        <w:lastRenderedPageBreak/>
        <w:t>Allgemeines</w:t>
      </w:r>
      <w:bookmarkEnd w:id="2"/>
    </w:p>
    <w:p w14:paraId="2A98DDAD" w14:textId="218CC636" w:rsidR="00900E67" w:rsidRPr="00150978" w:rsidRDefault="00CE036E" w:rsidP="004B16C5">
      <w:pPr>
        <w:pStyle w:val="berschrift2"/>
        <w:spacing w:before="360" w:after="120"/>
        <w:rPr>
          <w:color w:val="auto"/>
        </w:rPr>
      </w:pPr>
      <w:bookmarkStart w:id="3" w:name="_Toc536794742"/>
      <w:r w:rsidRPr="00150978">
        <w:rPr>
          <w:color w:val="auto"/>
        </w:rPr>
        <w:t>Geltungsbereich der Prüfungsordnung; Modulhandbuch und Studien</w:t>
      </w:r>
      <w:r w:rsidR="00A86BE4" w:rsidRPr="00150978">
        <w:rPr>
          <w:color w:val="auto"/>
        </w:rPr>
        <w:softHyphen/>
      </w:r>
      <w:r w:rsidRPr="00150978">
        <w:rPr>
          <w:color w:val="auto"/>
        </w:rPr>
        <w:t>verlaufsplan</w:t>
      </w:r>
      <w:bookmarkEnd w:id="3"/>
    </w:p>
    <w:p w14:paraId="190A4C7E" w14:textId="5393D83E" w:rsidR="00CE036E" w:rsidRPr="00150978" w:rsidRDefault="00CE036E" w:rsidP="004B16C5">
      <w:pPr>
        <w:pStyle w:val="FlietextTHnummeriert"/>
        <w:rPr>
          <w:color w:val="auto"/>
        </w:rPr>
      </w:pPr>
      <w:r w:rsidRPr="00150978">
        <w:rPr>
          <w:color w:val="auto"/>
        </w:rPr>
        <w:t xml:space="preserve">Diese Bachelorprüfungsordnung (BPO) regelt das Studium und die Prüfungen im Studiengang </w:t>
      </w:r>
      <w:r w:rsidR="00A91AF1" w:rsidRPr="00150978">
        <w:rPr>
          <w:rStyle w:val="THRot"/>
          <w:color w:val="auto"/>
        </w:rPr>
        <w:t>Code &amp; Context</w:t>
      </w:r>
      <w:r w:rsidRPr="00150978">
        <w:rPr>
          <w:color w:val="auto"/>
        </w:rPr>
        <w:t xml:space="preserve"> an der Technischen Hochschule Köln. </w:t>
      </w:r>
    </w:p>
    <w:p w14:paraId="7F675D06" w14:textId="727FCF7D" w:rsidR="004B16C5" w:rsidRPr="00150978" w:rsidRDefault="00CE036E" w:rsidP="004B16C5">
      <w:pPr>
        <w:pStyle w:val="FlietextTHnummeriert"/>
        <w:rPr>
          <w:color w:val="auto"/>
        </w:rPr>
      </w:pPr>
      <w:r w:rsidRPr="00150978">
        <w:rPr>
          <w:color w:val="auto"/>
        </w:rPr>
        <w:t>Auf der Grundlage dieser Prüfungsordnung erstellt die Technische Hochschule Köln einen Studienverlaufsplan (</w:t>
      </w:r>
      <w:hyperlink w:anchor="Anlage" w:tooltip="Anlage 1" w:history="1">
        <w:r w:rsidRPr="00150978">
          <w:rPr>
            <w:rStyle w:val="Hyperlink"/>
            <w:u w:val="none"/>
          </w:rPr>
          <w:t>Anlage 1</w:t>
        </w:r>
      </w:hyperlink>
      <w:r w:rsidRPr="00150978">
        <w:rPr>
          <w:color w:val="auto"/>
        </w:rPr>
        <w:t>)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5192BA6D" w14:textId="3BE2D5D8" w:rsidR="00F062AB" w:rsidRPr="00150978" w:rsidRDefault="00F062AB" w:rsidP="00F062AB">
      <w:pPr>
        <w:pStyle w:val="berschrift2"/>
        <w:spacing w:before="360" w:after="120"/>
        <w:rPr>
          <w:color w:val="auto"/>
        </w:rPr>
      </w:pPr>
      <w:bookmarkStart w:id="4" w:name="_Ziel_des_Studiums;"/>
      <w:bookmarkStart w:id="5" w:name="_Toc536794743"/>
      <w:bookmarkEnd w:id="4"/>
      <w:r w:rsidRPr="00150978">
        <w:rPr>
          <w:color w:val="auto"/>
        </w:rPr>
        <w:t>Ziel des Studiums; Zweck der Prüfungen; Abschlussgrad</w:t>
      </w:r>
      <w:bookmarkEnd w:id="5"/>
    </w:p>
    <w:p w14:paraId="1D022C44" w14:textId="79716C23" w:rsidR="00E240A0" w:rsidRPr="00150978" w:rsidRDefault="00F062AB" w:rsidP="00900E67">
      <w:pPr>
        <w:pStyle w:val="FlietextTHnummeriert"/>
        <w:rPr>
          <w:color w:val="auto"/>
        </w:rPr>
      </w:pPr>
      <w:r w:rsidRPr="00150978">
        <w:rPr>
          <w:color w:val="auto"/>
        </w:rPr>
        <w:t>Die Bachelorprüfung bildet den ersten berufsqualifizierenden Abschluss des Studiums.</w:t>
      </w:r>
    </w:p>
    <w:p w14:paraId="0216CB0F" w14:textId="53D51876" w:rsidR="00E240A0" w:rsidRPr="00150978" w:rsidRDefault="00E240A0" w:rsidP="00900E67">
      <w:pPr>
        <w:pStyle w:val="FlietextTHnummeriert"/>
        <w:rPr>
          <w:color w:val="auto"/>
        </w:rPr>
      </w:pPr>
      <w:r w:rsidRPr="00150978">
        <w:rPr>
          <w:color w:val="auto"/>
        </w:rPr>
        <w:t xml:space="preserve">Das zur Bachelorprüfung führende Studium (§ 4) soll unter Beachtung der allgemeinen Studienziele (§ 58 HG) den Studierenden auf der Grundlage wissenschaftlicher Erkenntnisse insbesondere die anwendungsbezogenen Inhalte ihres Studienfachs vermitteln. 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aktuellen Stand der Forschung miteinschließen.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 </w:t>
      </w:r>
    </w:p>
    <w:p w14:paraId="1A80949E" w14:textId="38872093" w:rsidR="00E240A0" w:rsidRPr="00150978" w:rsidRDefault="00F062AB" w:rsidP="00900E67">
      <w:pPr>
        <w:pStyle w:val="FlietextTHnummeriert"/>
        <w:rPr>
          <w:color w:val="auto"/>
        </w:rPr>
      </w:pPr>
      <w:r w:rsidRPr="00150978">
        <w:rPr>
          <w:color w:val="auto"/>
        </w:rPr>
        <w:t xml:space="preserve">Durch die Modulprüfungen und die Bachelorarbeit </w:t>
      </w:r>
      <w:r w:rsidRPr="00150978">
        <w:rPr>
          <w:rStyle w:val="THRot"/>
          <w:color w:val="auto"/>
        </w:rPr>
        <w:t xml:space="preserve">sowie das Kolloquium </w:t>
      </w:r>
      <w:r w:rsidRPr="00150978">
        <w:rPr>
          <w:color w:val="auto"/>
        </w:rPr>
        <w:t xml:space="preserve">soll festgestellt werden, ob die Studierenden die für eine selbständige Tätigkeit im Berufsfeld (employability) sowie für die Wahrnehmung von gesellschaftlicher Verantwortung in einer globalisierten Welt (global citizenship) notwendigen Fachkenntnisse erworben haben und befähigt sind, auf der Grundlage wissenschaftlicher Erkenntnisse und Methoden selbständig zu arbeiten. </w:t>
      </w:r>
    </w:p>
    <w:p w14:paraId="6DC01E5F" w14:textId="2A8BA798" w:rsidR="00F062AB" w:rsidRPr="00150978" w:rsidRDefault="00F062AB" w:rsidP="00900E67">
      <w:pPr>
        <w:pStyle w:val="FlietextTHnummeriert"/>
        <w:rPr>
          <w:color w:val="auto"/>
        </w:rPr>
      </w:pPr>
      <w:r w:rsidRPr="00150978">
        <w:rPr>
          <w:color w:val="auto"/>
        </w:rPr>
        <w:t xml:space="preserve">Mit dem Bestehen der in </w:t>
      </w:r>
      <w:hyperlink w:anchor="_Umfang_und_Gliederung" w:tooltip="§ 5" w:history="1">
        <w:r w:rsidRPr="00150978">
          <w:rPr>
            <w:rStyle w:val="Hyperlink"/>
            <w:u w:val="none"/>
          </w:rPr>
          <w:t>§ 5</w:t>
        </w:r>
      </w:hyperlink>
      <w:r w:rsidRPr="00150978">
        <w:rPr>
          <w:color w:val="auto"/>
        </w:rPr>
        <w:t xml:space="preserve"> aufgeführten Prüfungen wird der berufsqualifizierende und wissenschaftliche Abschluss des Studiums erreicht. Auf Grund der bestandenen Prüfungen wird nach Maßgabe der nachfolgenden Bestimmungen der Hochschulgrad </w:t>
      </w:r>
      <w:r w:rsidR="00921FCB" w:rsidRPr="00150978">
        <w:rPr>
          <w:color w:val="auto"/>
        </w:rPr>
        <w:t>„</w:t>
      </w:r>
      <w:r w:rsidRPr="00150978">
        <w:rPr>
          <w:color w:val="auto"/>
        </w:rPr>
        <w:t xml:space="preserve">Bachelor of </w:t>
      </w:r>
      <w:r w:rsidR="00D30127" w:rsidRPr="00150978">
        <w:rPr>
          <w:rStyle w:val="THRot"/>
          <w:color w:val="auto"/>
        </w:rPr>
        <w:t>Science</w:t>
      </w:r>
      <w:r w:rsidR="00921FCB" w:rsidRPr="00150978">
        <w:rPr>
          <w:color w:val="auto"/>
        </w:rPr>
        <w:t>“</w:t>
      </w:r>
      <w:r w:rsidRPr="00150978">
        <w:rPr>
          <w:color w:val="auto"/>
        </w:rPr>
        <w:t xml:space="preserve"> verliehen.</w:t>
      </w:r>
    </w:p>
    <w:p w14:paraId="7E5A13CD" w14:textId="73AE50B2" w:rsidR="00F062AB" w:rsidRPr="00150978" w:rsidRDefault="00F062AB" w:rsidP="00F062AB">
      <w:pPr>
        <w:pStyle w:val="berschrift2"/>
        <w:spacing w:before="360" w:after="120"/>
        <w:rPr>
          <w:color w:val="auto"/>
        </w:rPr>
      </w:pPr>
      <w:bookmarkStart w:id="6" w:name="_Toc536794744"/>
      <w:r w:rsidRPr="00150978">
        <w:rPr>
          <w:color w:val="auto"/>
        </w:rPr>
        <w:t>Zugangsvoraussetzungen</w:t>
      </w:r>
      <w:bookmarkEnd w:id="6"/>
    </w:p>
    <w:p w14:paraId="60B691E3" w14:textId="77777777" w:rsidR="00F062AB" w:rsidRPr="00150978" w:rsidRDefault="00F062AB" w:rsidP="00900E67">
      <w:pPr>
        <w:pStyle w:val="FlietextTHnummeriert"/>
        <w:rPr>
          <w:color w:val="auto"/>
        </w:rPr>
      </w:pPr>
      <w:r w:rsidRPr="00150978">
        <w:rPr>
          <w:color w:val="auto"/>
        </w:rPr>
        <w:t>Zugangsvoraussetzung für das Studium ist der Nachweis der Fachhochschulreife oder einer als gleichwertig anerkannten Vorbildung (§ 49 Abs. 1 HG).</w:t>
      </w:r>
    </w:p>
    <w:p w14:paraId="57079964" w14:textId="5E6F5EDC" w:rsidR="00F062AB" w:rsidRPr="00150978" w:rsidRDefault="00F062AB" w:rsidP="00900E67">
      <w:pPr>
        <w:pStyle w:val="FlietextTHnummeriert"/>
        <w:rPr>
          <w:color w:val="auto"/>
        </w:rPr>
      </w:pPr>
      <w:r w:rsidRPr="00150978">
        <w:rPr>
          <w:color w:val="auto"/>
        </w:rPr>
        <w:lastRenderedPageBreak/>
        <w:t>In der beruflichen Bildung Qualifizierte werden auf der Grundlage der Verordnung über den Hochschulzugang für in der beruflichen Bildung Qualifizierte (Berufsbildungshochschulzugangsverordnung) vom 7. Oktober 2016 (GV. NRW. S. 838) zugelassen.</w:t>
      </w:r>
    </w:p>
    <w:p w14:paraId="19B97D9B" w14:textId="4CA648C2" w:rsidR="00CA6FF3" w:rsidRPr="00150978" w:rsidRDefault="00CA6FF3" w:rsidP="00900E67">
      <w:pPr>
        <w:pStyle w:val="FlietextTHnummeriert"/>
        <w:rPr>
          <w:color w:val="auto"/>
        </w:rPr>
      </w:pPr>
      <w:r w:rsidRPr="00150978">
        <w:rPr>
          <w:color w:val="auto"/>
        </w:rPr>
        <w:t>Als weitere Studienvoraussetzung muss der erfolgreiche Abschluss der deutschen Sprachprüfung für den Hochschulzugang (DSH – Stufe 2 oder gleichwertig) nachgewiesen werden, sofern es sich um Studierende handelt, die ihre Hochschulzugangsberechtigung nicht an einer deutschsprachigen Einrichtung erworben haben.</w:t>
      </w:r>
      <w:r w:rsidR="00CA7CBC" w:rsidRPr="00150978">
        <w:rPr>
          <w:color w:val="auto"/>
        </w:rPr>
        <w:t xml:space="preserve"> </w:t>
      </w:r>
    </w:p>
    <w:p w14:paraId="729FC921" w14:textId="7B6B38B6" w:rsidR="00AF185F" w:rsidRPr="00150978" w:rsidRDefault="003B583E" w:rsidP="00900E67">
      <w:pPr>
        <w:pStyle w:val="FlietextTHnummeriert"/>
        <w:rPr>
          <w:color w:val="auto"/>
        </w:rPr>
      </w:pPr>
      <w:r w:rsidRPr="00150978">
        <w:rPr>
          <w:color w:val="auto"/>
        </w:rPr>
        <w:t>Zugangsvoraussetzung ist</w:t>
      </w:r>
      <w:r w:rsidR="00083C31">
        <w:rPr>
          <w:color w:val="auto"/>
        </w:rPr>
        <w:t xml:space="preserve"> </w:t>
      </w:r>
      <w:r w:rsidR="00083C31" w:rsidRPr="00150978">
        <w:rPr>
          <w:color w:val="auto"/>
        </w:rPr>
        <w:t>darüber hinaus</w:t>
      </w:r>
      <w:r w:rsidRPr="00150978">
        <w:rPr>
          <w:color w:val="auto"/>
        </w:rPr>
        <w:t xml:space="preserve"> </w:t>
      </w:r>
      <w:r w:rsidR="00AF185F" w:rsidRPr="00150978">
        <w:rPr>
          <w:color w:val="auto"/>
        </w:rPr>
        <w:t xml:space="preserve">der Nachweis der </w:t>
      </w:r>
      <w:r w:rsidR="00B407C0" w:rsidRPr="00150978">
        <w:rPr>
          <w:color w:val="auto"/>
        </w:rPr>
        <w:t>studiengangsbezogen</w:t>
      </w:r>
      <w:r w:rsidR="00AF185F" w:rsidRPr="00150978">
        <w:rPr>
          <w:color w:val="auto"/>
        </w:rPr>
        <w:t>en Eignung</w:t>
      </w:r>
      <w:r w:rsidRPr="00150978">
        <w:rPr>
          <w:color w:val="auto"/>
        </w:rPr>
        <w:t xml:space="preserve"> (§ 49 Abs. 7 HG)</w:t>
      </w:r>
      <w:r w:rsidR="00AF185F" w:rsidRPr="00150978">
        <w:rPr>
          <w:color w:val="auto"/>
        </w:rPr>
        <w:t xml:space="preserve"> für den Studiengang</w:t>
      </w:r>
      <w:r w:rsidRPr="00150978">
        <w:rPr>
          <w:color w:val="auto"/>
        </w:rPr>
        <w:t xml:space="preserve">. </w:t>
      </w:r>
      <w:r w:rsidR="00AF185F" w:rsidRPr="00150978">
        <w:rPr>
          <w:color w:val="auto"/>
        </w:rPr>
        <w:t xml:space="preserve">Die </w:t>
      </w:r>
      <w:r w:rsidR="00B407C0" w:rsidRPr="00150978">
        <w:rPr>
          <w:color w:val="auto"/>
        </w:rPr>
        <w:t>studiengangsbezogen</w:t>
      </w:r>
      <w:r w:rsidR="00AF185F" w:rsidRPr="00150978">
        <w:rPr>
          <w:color w:val="auto"/>
        </w:rPr>
        <w:t xml:space="preserve">e Eignung wird durch eine vom </w:t>
      </w:r>
      <w:r w:rsidR="00D43BA6" w:rsidRPr="00150978">
        <w:rPr>
          <w:color w:val="auto"/>
        </w:rPr>
        <w:t>Prüfungsausschuss</w:t>
      </w:r>
      <w:r w:rsidR="00BA7E4D" w:rsidRPr="00150978">
        <w:rPr>
          <w:color w:val="auto"/>
        </w:rPr>
        <w:t xml:space="preserve"> des Studiengangs Code &amp; Context </w:t>
      </w:r>
      <w:r w:rsidR="00AF185F" w:rsidRPr="00150978">
        <w:rPr>
          <w:color w:val="auto"/>
        </w:rPr>
        <w:t>bestellte Kommission (Aufnahmekommission) in einem gesonderten Verfahren festgestellt</w:t>
      </w:r>
      <w:r w:rsidRPr="00150978">
        <w:rPr>
          <w:color w:val="auto"/>
        </w:rPr>
        <w:t>.</w:t>
      </w:r>
    </w:p>
    <w:p w14:paraId="2B15959A" w14:textId="66B2C7A8" w:rsidR="00E51812" w:rsidRPr="00150978" w:rsidRDefault="00E51812" w:rsidP="00900E67">
      <w:pPr>
        <w:pStyle w:val="FlietextTHnummeriert"/>
        <w:rPr>
          <w:color w:val="auto"/>
        </w:rPr>
      </w:pPr>
      <w:r w:rsidRPr="00150978">
        <w:rPr>
          <w:color w:val="auto"/>
        </w:rPr>
        <w:t xml:space="preserve">Studienbewerberinnen und </w:t>
      </w:r>
      <w:r w:rsidR="00C31552" w:rsidRPr="00150978">
        <w:rPr>
          <w:color w:val="auto"/>
        </w:rPr>
        <w:t>-</w:t>
      </w:r>
      <w:r w:rsidRPr="00150978">
        <w:rPr>
          <w:color w:val="auto"/>
        </w:rPr>
        <w:t xml:space="preserve">bewerber, welche die Qualifikation nach Absatz 1 nicht besitzen, können in Ausnahmefällen bei einer besonderen </w:t>
      </w:r>
      <w:r w:rsidR="00B407C0" w:rsidRPr="00150978">
        <w:rPr>
          <w:color w:val="auto"/>
        </w:rPr>
        <w:t>studiengangsbezogen</w:t>
      </w:r>
      <w:r w:rsidRPr="00150978">
        <w:rPr>
          <w:color w:val="auto"/>
        </w:rPr>
        <w:t>en fachlichen Eignung zum Studium zugelassen werden, wenn sie eine den Anforderungen der Hochschule entsprechenden Allgemeinbildung verfügen. Die Entscheidung hierüber trifft die Aufnahmekommission.</w:t>
      </w:r>
    </w:p>
    <w:p w14:paraId="2D814690" w14:textId="77777777" w:rsidR="00F062AB" w:rsidRPr="00150978" w:rsidRDefault="00F062AB" w:rsidP="00900E67">
      <w:pPr>
        <w:pStyle w:val="FlietextTHnummeriert"/>
        <w:rPr>
          <w:color w:val="auto"/>
        </w:rPr>
      </w:pPr>
      <w:r w:rsidRPr="00150978">
        <w:rPr>
          <w:color w:val="auto"/>
        </w:rPr>
        <w:t>Die Einschreibung ist zu versagen, wenn die S</w:t>
      </w:r>
      <w:r w:rsidR="00586941" w:rsidRPr="00150978">
        <w:rPr>
          <w:color w:val="auto"/>
        </w:rPr>
        <w:t>tudienbewerberin oder der Studi</w:t>
      </w:r>
      <w:r w:rsidRPr="00150978">
        <w:rPr>
          <w:color w:val="auto"/>
        </w:rPr>
        <w:t xml:space="preserve">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 </w:t>
      </w:r>
    </w:p>
    <w:p w14:paraId="2536637B" w14:textId="5796F499" w:rsidR="00A060F0" w:rsidRPr="00150978" w:rsidRDefault="00A44C5C" w:rsidP="00900E67">
      <w:pPr>
        <w:pStyle w:val="FlietextTHnummeriert"/>
        <w:rPr>
          <w:color w:val="auto"/>
        </w:rPr>
      </w:pPr>
      <w:bookmarkStart w:id="7" w:name="_Regelstudienzeit"/>
      <w:bookmarkEnd w:id="7"/>
      <w:r w:rsidRPr="00150978">
        <w:rPr>
          <w:color w:val="auto"/>
        </w:rPr>
        <w:t xml:space="preserve">Die nach Absatz </w:t>
      </w:r>
      <w:r w:rsidR="00CA7CBC" w:rsidRPr="00150978">
        <w:rPr>
          <w:color w:val="auto"/>
        </w:rPr>
        <w:t>4</w:t>
      </w:r>
      <w:r w:rsidRPr="00150978">
        <w:rPr>
          <w:color w:val="auto"/>
        </w:rPr>
        <w:t xml:space="preserve"> geforderte </w:t>
      </w:r>
      <w:r w:rsidR="00B407C0" w:rsidRPr="00150978">
        <w:rPr>
          <w:color w:val="auto"/>
        </w:rPr>
        <w:t>studiengangsbezogen</w:t>
      </w:r>
      <w:r w:rsidRPr="00150978">
        <w:rPr>
          <w:color w:val="auto"/>
        </w:rPr>
        <w:t xml:space="preserve">e Eignung wird durch eine vom </w:t>
      </w:r>
      <w:r w:rsidR="00D43BA6" w:rsidRPr="00150978">
        <w:rPr>
          <w:color w:val="auto"/>
        </w:rPr>
        <w:t xml:space="preserve">Prüfungsausschuss </w:t>
      </w:r>
      <w:r w:rsidRPr="00150978">
        <w:rPr>
          <w:color w:val="auto"/>
        </w:rPr>
        <w:t xml:space="preserve">des Studiengangs </w:t>
      </w:r>
      <w:r w:rsidR="00A866A6" w:rsidRPr="00150978">
        <w:rPr>
          <w:color w:val="auto"/>
        </w:rPr>
        <w:t>»</w:t>
      </w:r>
      <w:r w:rsidRPr="00150978">
        <w:rPr>
          <w:color w:val="auto"/>
        </w:rPr>
        <w:t>Code &amp; Context</w:t>
      </w:r>
      <w:r w:rsidR="00A866A6" w:rsidRPr="00150978">
        <w:rPr>
          <w:color w:val="auto"/>
        </w:rPr>
        <w:t>«</w:t>
      </w:r>
      <w:r w:rsidRPr="00150978">
        <w:rPr>
          <w:color w:val="auto"/>
        </w:rPr>
        <w:t xml:space="preserve"> bestellte Aufnahmekommission in einem gesonderten Eignungsfeststellungsverfahren festgestellt. </w:t>
      </w:r>
      <w:r w:rsidR="00A060F0" w:rsidRPr="00150978">
        <w:rPr>
          <w:color w:val="auto"/>
        </w:rPr>
        <w:t>Dieses besteht aus zwei Stufen:</w:t>
      </w:r>
    </w:p>
    <w:p w14:paraId="511381BD" w14:textId="5B6BA7E9" w:rsidR="00A060F0" w:rsidRPr="00150978" w:rsidRDefault="00A060F0" w:rsidP="00450D42">
      <w:pPr>
        <w:pStyle w:val="FlietextTHeingerckt"/>
        <w:numPr>
          <w:ilvl w:val="0"/>
          <w:numId w:val="41"/>
        </w:numPr>
        <w:rPr>
          <w:color w:val="auto"/>
        </w:rPr>
      </w:pPr>
      <w:r w:rsidRPr="00150978">
        <w:rPr>
          <w:color w:val="auto"/>
        </w:rPr>
        <w:t xml:space="preserve">Einreichung von Dokumenten wie Lebenslauf, Motivationsschreiben, Zeugnissen und gegebenenfalls relevanten Arbeitsproben, </w:t>
      </w:r>
      <w:r w:rsidR="00C33B2D" w:rsidRPr="00C33B2D">
        <w:rPr>
          <w:color w:val="auto"/>
        </w:rPr>
        <w:t>sowie Bearbeitung einer (mehrteiligen) Hausaufgabe</w:t>
      </w:r>
      <w:r w:rsidRPr="00150978">
        <w:rPr>
          <w:color w:val="auto"/>
        </w:rPr>
        <w:t>, in der Regel im Zeitraum eines Monats;</w:t>
      </w:r>
    </w:p>
    <w:p w14:paraId="622790CF" w14:textId="6D9C3721" w:rsidR="00A060F0" w:rsidRPr="00150978" w:rsidRDefault="00C33B2D" w:rsidP="00450D42">
      <w:pPr>
        <w:pStyle w:val="FlietextTHeingerckt"/>
        <w:numPr>
          <w:ilvl w:val="0"/>
          <w:numId w:val="41"/>
        </w:numPr>
        <w:rPr>
          <w:color w:val="auto"/>
        </w:rPr>
      </w:pPr>
      <w:r w:rsidRPr="00C33B2D">
        <w:rPr>
          <w:color w:val="auto"/>
        </w:rPr>
        <w:t>Prüfung/Interview vor Ort</w:t>
      </w:r>
      <w:r w:rsidR="00A060F0" w:rsidRPr="00150978">
        <w:rPr>
          <w:color w:val="auto"/>
        </w:rPr>
        <w:t>.</w:t>
      </w:r>
    </w:p>
    <w:p w14:paraId="373E38DA" w14:textId="242F3829" w:rsidR="00A060F0" w:rsidRPr="00150978" w:rsidRDefault="00A060F0" w:rsidP="009A3D56">
      <w:pPr>
        <w:pStyle w:val="FlietextTHeingerckt"/>
        <w:rPr>
          <w:color w:val="auto"/>
        </w:rPr>
      </w:pPr>
      <w:r w:rsidRPr="00150978">
        <w:rPr>
          <w:color w:val="auto"/>
        </w:rPr>
        <w:t>Zu den Hausaufgaben in der ersten Stufe des Verfahrens werden alle Bewerberinnen und Bewerber zugelassen, die sich fristgerecht, formal korrekt und berechtigt auf der Bewerbungsplattform registriert haben. Zur mündlichen Prüfung in der zweiten Stufe werden nur diejenigen eingeladen, die die in der ersten Stufe geforderten formalen und inhaltlichen Anforderungen erfüllt haben.</w:t>
      </w:r>
      <w:r w:rsidR="00C33B2D">
        <w:rPr>
          <w:color w:val="auto"/>
        </w:rPr>
        <w:t xml:space="preserve"> </w:t>
      </w:r>
      <w:r w:rsidR="00C33B2D" w:rsidRPr="00C33B2D">
        <w:rPr>
          <w:color w:val="auto"/>
        </w:rPr>
        <w:t>In begründeten Ausnahmefällen kann die Aufnahmekommission für die zweite Stufe auch ein Videointerview zulassen.</w:t>
      </w:r>
    </w:p>
    <w:p w14:paraId="6917D8FC" w14:textId="77777777" w:rsidR="00A060F0" w:rsidRPr="00150978" w:rsidRDefault="00A060F0" w:rsidP="009A3D56">
      <w:pPr>
        <w:pStyle w:val="FlietextTHeingerckt"/>
        <w:rPr>
          <w:color w:val="auto"/>
        </w:rPr>
      </w:pPr>
      <w:r w:rsidRPr="00150978">
        <w:rPr>
          <w:color w:val="auto"/>
        </w:rPr>
        <w:t>Das Auswahlverfahren zielt auf eine Beurteilung der folgenden Aspekte:</w:t>
      </w:r>
    </w:p>
    <w:p w14:paraId="52EC3AED" w14:textId="77777777" w:rsidR="00A060F0" w:rsidRPr="00150978" w:rsidRDefault="00A060F0" w:rsidP="00450D42">
      <w:pPr>
        <w:pStyle w:val="FlietextTHeingerckt"/>
        <w:numPr>
          <w:ilvl w:val="0"/>
          <w:numId w:val="40"/>
        </w:numPr>
        <w:rPr>
          <w:color w:val="auto"/>
        </w:rPr>
      </w:pPr>
      <w:r w:rsidRPr="00150978">
        <w:rPr>
          <w:color w:val="auto"/>
        </w:rPr>
        <w:t>programmierpraktische Fähigkeiten, Kenntnisse und Erfahrungen;</w:t>
      </w:r>
    </w:p>
    <w:p w14:paraId="4B9D67D8" w14:textId="77777777" w:rsidR="00A060F0" w:rsidRPr="00150978" w:rsidRDefault="00A060F0" w:rsidP="00450D42">
      <w:pPr>
        <w:pStyle w:val="FlietextTHeingerckt"/>
        <w:numPr>
          <w:ilvl w:val="0"/>
          <w:numId w:val="40"/>
        </w:numPr>
        <w:rPr>
          <w:color w:val="auto"/>
        </w:rPr>
      </w:pPr>
      <w:r w:rsidRPr="00150978">
        <w:rPr>
          <w:color w:val="auto"/>
        </w:rPr>
        <w:t>individuelles Interesse, intrinsische Motivation und persönliche Ambition zur vertiefenden (praktischen) Auseinandersetzung mit digitalen Visionen, Innovationen, Produkten und Services;</w:t>
      </w:r>
    </w:p>
    <w:p w14:paraId="70A5A9D3" w14:textId="0A7B5FAC" w:rsidR="00A060F0" w:rsidRPr="00150978" w:rsidRDefault="00A060F0" w:rsidP="00450D42">
      <w:pPr>
        <w:pStyle w:val="FlietextTHeingerckt"/>
        <w:numPr>
          <w:ilvl w:val="0"/>
          <w:numId w:val="40"/>
        </w:numPr>
        <w:rPr>
          <w:color w:val="auto"/>
        </w:rPr>
      </w:pPr>
      <w:r w:rsidRPr="00150978">
        <w:rPr>
          <w:color w:val="auto"/>
        </w:rPr>
        <w:t>die Befähigung, eigenverantwortlich und teamorientiert</w:t>
      </w:r>
      <w:r w:rsidR="003B583E" w:rsidRPr="00150978">
        <w:rPr>
          <w:color w:val="auto"/>
        </w:rPr>
        <w:t>,</w:t>
      </w:r>
      <w:r w:rsidRPr="00150978">
        <w:rPr>
          <w:color w:val="auto"/>
        </w:rPr>
        <w:t xml:space="preserve"> gestalterische Projektarbeit leisten zu können;</w:t>
      </w:r>
    </w:p>
    <w:p w14:paraId="38449F69" w14:textId="7DE798A9" w:rsidR="00C33B2D" w:rsidRPr="00C33B2D" w:rsidRDefault="00A060F0" w:rsidP="00C33B2D">
      <w:pPr>
        <w:pStyle w:val="FlietextTHeingerckt"/>
        <w:numPr>
          <w:ilvl w:val="0"/>
          <w:numId w:val="40"/>
        </w:numPr>
        <w:rPr>
          <w:color w:val="auto"/>
        </w:rPr>
      </w:pPr>
      <w:r w:rsidRPr="00150978">
        <w:rPr>
          <w:color w:val="auto"/>
        </w:rPr>
        <w:t xml:space="preserve">die Befähigung gesellschaftliche, ethische und wirtschaftliche Potenziale für digitale Entwicklungen zu erkennen, </w:t>
      </w:r>
      <w:r w:rsidR="00C33B2D">
        <w:rPr>
          <w:color w:val="auto"/>
        </w:rPr>
        <w:t xml:space="preserve">kritisch </w:t>
      </w:r>
      <w:r w:rsidRPr="00150978">
        <w:rPr>
          <w:color w:val="auto"/>
        </w:rPr>
        <w:t>zu bewerten und zu antizipieren</w:t>
      </w:r>
      <w:r w:rsidR="00C33B2D">
        <w:rPr>
          <w:color w:val="auto"/>
        </w:rPr>
        <w:t>;</w:t>
      </w:r>
    </w:p>
    <w:p w14:paraId="2DD3D60A" w14:textId="1CFBE70D" w:rsidR="00A060F0" w:rsidRPr="00150978" w:rsidRDefault="00C33B2D" w:rsidP="00C33B2D">
      <w:pPr>
        <w:pStyle w:val="FlietextTHeingerckt"/>
        <w:numPr>
          <w:ilvl w:val="0"/>
          <w:numId w:val="40"/>
        </w:numPr>
        <w:rPr>
          <w:color w:val="auto"/>
        </w:rPr>
      </w:pPr>
      <w:r w:rsidRPr="00C33B2D">
        <w:rPr>
          <w:color w:val="auto"/>
        </w:rPr>
        <w:t>Kenntnisse, Motivation und Befähigung über/zu konzeptioneller, künstlerisch-gestalterischer Arbeit</w:t>
      </w:r>
      <w:r w:rsidR="00A060F0" w:rsidRPr="00150978">
        <w:rPr>
          <w:color w:val="auto"/>
        </w:rPr>
        <w:t>.</w:t>
      </w:r>
    </w:p>
    <w:p w14:paraId="61E298DC" w14:textId="284123C8" w:rsidR="00A44C5C" w:rsidRPr="00150978" w:rsidRDefault="00A44C5C" w:rsidP="007A5595">
      <w:pPr>
        <w:pStyle w:val="FlietextTHeingerckt"/>
        <w:rPr>
          <w:color w:val="auto"/>
        </w:rPr>
      </w:pPr>
      <w:r w:rsidRPr="00150978">
        <w:rPr>
          <w:color w:val="auto"/>
        </w:rPr>
        <w:lastRenderedPageBreak/>
        <w:t xml:space="preserve">Das Ergebnis der Eignungsfeststellungsprüfung ist aktenkundig zu machen. Die Feststellung der </w:t>
      </w:r>
      <w:r w:rsidR="00B407C0" w:rsidRPr="00150978">
        <w:rPr>
          <w:color w:val="auto"/>
        </w:rPr>
        <w:t>studiengangsbezogen</w:t>
      </w:r>
      <w:r w:rsidRPr="00150978">
        <w:rPr>
          <w:color w:val="auto"/>
        </w:rPr>
        <w:t>en Eignung gilt für den Aufnahmezeitraum, in dem sie gemacht wurde sowie für den unmittelbar darauf folgenden Aufnahmezeitraum.</w:t>
      </w:r>
    </w:p>
    <w:p w14:paraId="394FA87D" w14:textId="35D3E637" w:rsidR="00A44C5C" w:rsidRPr="00150978" w:rsidRDefault="00D43BA6" w:rsidP="00900E67">
      <w:pPr>
        <w:pStyle w:val="FlietextTHnummeriert"/>
        <w:rPr>
          <w:color w:val="auto"/>
        </w:rPr>
      </w:pPr>
      <w:r w:rsidRPr="00150978">
        <w:rPr>
          <w:color w:val="auto"/>
        </w:rPr>
        <w:t>Der Prüfungsausschuss setzt für die Eignungsfeststellungsprüfung aus dem Kreis der Prüferinnen und Prüfer eine Aufnahmekommission</w:t>
      </w:r>
      <w:r w:rsidR="0074367E">
        <w:rPr>
          <w:color w:val="auto"/>
        </w:rPr>
        <w:t xml:space="preserve">. Diese besteht aus 3 Professoren und 3 wissenschaftlichen Mitarbeitern. </w:t>
      </w:r>
      <w:r w:rsidRPr="00150978">
        <w:rPr>
          <w:color w:val="auto"/>
        </w:rPr>
        <w:t>Die Aufnahmekommission</w:t>
      </w:r>
      <w:r w:rsidR="00B66EB1" w:rsidRPr="00150978">
        <w:rPr>
          <w:color w:val="auto"/>
        </w:rPr>
        <w:t xml:space="preserve"> trifft</w:t>
      </w:r>
      <w:r w:rsidRPr="00150978">
        <w:rPr>
          <w:color w:val="auto"/>
        </w:rPr>
        <w:t xml:space="preserve"> ihre Entscheidung auf der Grundlage der festgelegten Eignungskriterien. Auf Grund der Empfehlung dieser Aufnahmekommission trifft der Prüfungsausschuss die endgültige Entscheidung über die Feststellung der studienbezogenen Eignung. Der Zugang zum Studiengang erfolgt auf Grund der festgestellten Qualifikation.</w:t>
      </w:r>
      <w:r w:rsidR="00DC77B7" w:rsidRPr="00150978">
        <w:rPr>
          <w:color w:val="auto"/>
        </w:rPr>
        <w:t xml:space="preserve"> </w:t>
      </w:r>
      <w:r w:rsidR="00CA7CBC" w:rsidRPr="00150978">
        <w:rPr>
          <w:color w:val="auto"/>
        </w:rPr>
        <w:t xml:space="preserve">Die </w:t>
      </w:r>
      <w:r w:rsidR="00352E61" w:rsidRPr="00150978">
        <w:rPr>
          <w:color w:val="auto"/>
        </w:rPr>
        <w:t xml:space="preserve">Aufnahmekommission </w:t>
      </w:r>
      <w:r w:rsidR="00CA7CBC" w:rsidRPr="00150978">
        <w:rPr>
          <w:color w:val="auto"/>
        </w:rPr>
        <w:t>stellt fest, ob die Bewerberin / der Bewerber geeignet ist</w:t>
      </w:r>
      <w:r w:rsidR="006C3CE7" w:rsidRPr="00150978">
        <w:rPr>
          <w:color w:val="auto"/>
        </w:rPr>
        <w:t>. Das Ergebnis der Eignungsfeststellungsprüfung ist aktenkundig zu machen.</w:t>
      </w:r>
    </w:p>
    <w:p w14:paraId="756794BF" w14:textId="27F4F7B1" w:rsidR="00F062AB" w:rsidRPr="00150978" w:rsidRDefault="00F062AB" w:rsidP="00266426">
      <w:pPr>
        <w:pStyle w:val="berschrift2"/>
        <w:spacing w:before="360" w:after="120"/>
        <w:rPr>
          <w:color w:val="auto"/>
        </w:rPr>
      </w:pPr>
      <w:bookmarkStart w:id="8" w:name="_Toc536794745"/>
      <w:r w:rsidRPr="00150978">
        <w:rPr>
          <w:color w:val="auto"/>
        </w:rPr>
        <w:t>Regelstudienzeit</w:t>
      </w:r>
      <w:bookmarkEnd w:id="8"/>
    </w:p>
    <w:p w14:paraId="21C256A1" w14:textId="581D4942" w:rsidR="00F062AB" w:rsidRPr="00150978" w:rsidRDefault="00F062AB" w:rsidP="00450D42">
      <w:pPr>
        <w:pStyle w:val="FlietextTHnummeriert"/>
        <w:numPr>
          <w:ilvl w:val="0"/>
          <w:numId w:val="2"/>
        </w:numPr>
        <w:rPr>
          <w:color w:val="auto"/>
        </w:rPr>
      </w:pPr>
      <w:r w:rsidRPr="00150978">
        <w:rPr>
          <w:color w:val="auto"/>
        </w:rPr>
        <w:t xml:space="preserve">Das Studium umfasst </w:t>
      </w:r>
      <w:r w:rsidRPr="00C95CD6">
        <w:rPr>
          <w:rStyle w:val="THRot"/>
          <w:color w:val="auto"/>
        </w:rPr>
        <w:t>bei einem Vollzeitstudium</w:t>
      </w:r>
      <w:r w:rsidRPr="00150978">
        <w:rPr>
          <w:color w:val="auto"/>
        </w:rPr>
        <w:t xml:space="preserve"> </w:t>
      </w:r>
      <w:r w:rsidR="00C9283B" w:rsidRPr="00150978">
        <w:rPr>
          <w:color w:val="auto"/>
        </w:rPr>
        <w:t xml:space="preserve">(siehe </w:t>
      </w:r>
      <w:hyperlink w:anchor="Anlage" w:tooltip="Anlage" w:history="1">
        <w:r w:rsidR="00C9283B" w:rsidRPr="00C95CD6">
          <w:rPr>
            <w:rStyle w:val="Hyperlink"/>
          </w:rPr>
          <w:t>Anlage 1</w:t>
        </w:r>
      </w:hyperlink>
      <w:r w:rsidR="00C9283B" w:rsidRPr="00150978">
        <w:rPr>
          <w:color w:val="auto"/>
        </w:rPr>
        <w:t xml:space="preserve">) </w:t>
      </w:r>
      <w:r w:rsidR="003B7D77" w:rsidRPr="00150978">
        <w:rPr>
          <w:color w:val="auto"/>
        </w:rPr>
        <w:t xml:space="preserve">in der Variante ohne Praxissemester </w:t>
      </w:r>
      <w:r w:rsidR="00BA412D" w:rsidRPr="00150978">
        <w:rPr>
          <w:color w:val="auto"/>
        </w:rPr>
        <w:t>eine Regelstu</w:t>
      </w:r>
      <w:r w:rsidRPr="00150978">
        <w:rPr>
          <w:color w:val="auto"/>
        </w:rPr>
        <w:t xml:space="preserve">dienzeit von </w:t>
      </w:r>
      <w:r w:rsidR="00606087" w:rsidRPr="00C95CD6">
        <w:rPr>
          <w:rStyle w:val="THRot"/>
          <w:color w:val="auto"/>
        </w:rPr>
        <w:t>sechs</w:t>
      </w:r>
      <w:r w:rsidR="003B7D77" w:rsidRPr="00C95CD6">
        <w:rPr>
          <w:rStyle w:val="THRot"/>
          <w:color w:val="auto"/>
        </w:rPr>
        <w:t xml:space="preserve"> Semestern, in der </w:t>
      </w:r>
      <w:r w:rsidR="003B7D77" w:rsidRPr="00150978">
        <w:rPr>
          <w:rStyle w:val="THRot"/>
          <w:color w:val="auto"/>
        </w:rPr>
        <w:t>Variante mit Praxissemester sieben</w:t>
      </w:r>
      <w:r w:rsidRPr="00150978">
        <w:rPr>
          <w:color w:val="auto"/>
        </w:rPr>
        <w:t xml:space="preserve"> Semestern</w:t>
      </w:r>
      <w:r w:rsidR="003B7D77" w:rsidRPr="00150978">
        <w:rPr>
          <w:color w:val="auto"/>
        </w:rPr>
        <w:t xml:space="preserve">. </w:t>
      </w:r>
      <w:r w:rsidRPr="00150978">
        <w:rPr>
          <w:color w:val="auto"/>
        </w:rPr>
        <w:t>Der Gesamtstudienumfang beträgt</w:t>
      </w:r>
      <w:r w:rsidRPr="00150978">
        <w:rPr>
          <w:rStyle w:val="THRot"/>
          <w:color w:val="auto"/>
        </w:rPr>
        <w:t xml:space="preserve"> </w:t>
      </w:r>
      <w:r w:rsidR="00C9283B" w:rsidRPr="00C95CD6">
        <w:rPr>
          <w:rStyle w:val="THRot"/>
          <w:color w:val="auto"/>
        </w:rPr>
        <w:t xml:space="preserve">ohne Praxissemester </w:t>
      </w:r>
      <w:r w:rsidRPr="00C95CD6">
        <w:rPr>
          <w:rStyle w:val="THRot"/>
          <w:color w:val="auto"/>
        </w:rPr>
        <w:t>180</w:t>
      </w:r>
      <w:r w:rsidR="00606087" w:rsidRPr="004C6A5A">
        <w:rPr>
          <w:rStyle w:val="THRot"/>
          <w:color w:val="auto"/>
        </w:rPr>
        <w:t xml:space="preserve"> </w:t>
      </w:r>
      <w:r w:rsidRPr="00150978">
        <w:rPr>
          <w:color w:val="auto"/>
        </w:rPr>
        <w:t xml:space="preserve">Leistungspunkte </w:t>
      </w:r>
      <w:r w:rsidR="00C9283B" w:rsidRPr="00150978">
        <w:rPr>
          <w:color w:val="auto"/>
        </w:rPr>
        <w:t xml:space="preserve">und mit Praxissemester 210 Leistungspunkte </w:t>
      </w:r>
      <w:r w:rsidRPr="00150978">
        <w:rPr>
          <w:color w:val="auto"/>
        </w:rPr>
        <w:t>(§ 12) nach dem European Credit Transfer System (ECTS). Die Regelstudienzeit schließt die Prüfungszeit ein.</w:t>
      </w:r>
    </w:p>
    <w:p w14:paraId="3782200D" w14:textId="50355AAA" w:rsidR="00F062AB" w:rsidRPr="00C95CD6" w:rsidRDefault="00F062AB" w:rsidP="00450D42">
      <w:pPr>
        <w:pStyle w:val="FlietextTHnummeriert"/>
        <w:numPr>
          <w:ilvl w:val="0"/>
          <w:numId w:val="2"/>
        </w:numPr>
        <w:rPr>
          <w:rStyle w:val="THRot"/>
          <w:color w:val="auto"/>
        </w:rPr>
      </w:pPr>
      <w:r w:rsidRPr="00C95CD6">
        <w:rPr>
          <w:rStyle w:val="THRot"/>
          <w:color w:val="auto"/>
        </w:rPr>
        <w:t xml:space="preserve">Innerhalb des Studiums </w:t>
      </w:r>
      <w:r w:rsidR="002B3B64" w:rsidRPr="00C95CD6">
        <w:rPr>
          <w:rStyle w:val="THRot"/>
          <w:color w:val="auto"/>
        </w:rPr>
        <w:t xml:space="preserve">kann ein </w:t>
      </w:r>
      <w:r w:rsidR="009E7D34" w:rsidRPr="004C6A5A">
        <w:rPr>
          <w:rStyle w:val="THRot"/>
          <w:color w:val="auto"/>
        </w:rPr>
        <w:t>Praxissemesters ver</w:t>
      </w:r>
      <w:r w:rsidRPr="00150978">
        <w:rPr>
          <w:rStyle w:val="THRot"/>
          <w:color w:val="auto"/>
        </w:rPr>
        <w:t xml:space="preserve">bracht werden. Das Praxissemester ist </w:t>
      </w:r>
      <w:r w:rsidR="002B3B64" w:rsidRPr="00150978">
        <w:rPr>
          <w:rStyle w:val="THRot"/>
          <w:color w:val="auto"/>
        </w:rPr>
        <w:t xml:space="preserve">optionaler </w:t>
      </w:r>
      <w:r w:rsidRPr="00150978">
        <w:rPr>
          <w:rStyle w:val="THRot"/>
          <w:color w:val="auto"/>
        </w:rPr>
        <w:t>Bestandteil des Studiums. Die Hochschule unterstützt die Studierenden in ihrem Bemühen um eine geeignete Praxisstelle. Näheres dazu ist in Anlage 2</w:t>
      </w:r>
      <w:r w:rsidRPr="00150978">
        <w:rPr>
          <w:rStyle w:val="THRot"/>
          <w:i/>
          <w:color w:val="auto"/>
        </w:rPr>
        <w:t xml:space="preserve"> </w:t>
      </w:r>
      <w:r w:rsidRPr="00150978">
        <w:rPr>
          <w:rStyle w:val="THRot"/>
          <w:color w:val="auto"/>
        </w:rPr>
        <w:t>geregelt.</w:t>
      </w:r>
    </w:p>
    <w:p w14:paraId="6E9DE588" w14:textId="33FE07A1" w:rsidR="00266426" w:rsidRPr="00150978" w:rsidRDefault="00F062AB" w:rsidP="00450D42">
      <w:pPr>
        <w:pStyle w:val="FlietextTHnummeriert"/>
        <w:numPr>
          <w:ilvl w:val="0"/>
          <w:numId w:val="2"/>
        </w:numPr>
        <w:rPr>
          <w:color w:val="auto"/>
        </w:rPr>
      </w:pPr>
      <w:r w:rsidRPr="00150978">
        <w:rPr>
          <w:color w:val="auto"/>
        </w:rPr>
        <w:t xml:space="preserve">Die Einschreibung in das erste Semester </w:t>
      </w:r>
      <w:r w:rsidRPr="00C95CD6">
        <w:rPr>
          <w:rStyle w:val="THRot"/>
          <w:color w:val="auto"/>
        </w:rPr>
        <w:t>erfolgt jeweils zum Winter</w:t>
      </w:r>
      <w:r w:rsidR="002B3B64" w:rsidRPr="00C95CD6">
        <w:rPr>
          <w:rStyle w:val="THRot"/>
          <w:color w:val="auto"/>
        </w:rPr>
        <w:t>semester</w:t>
      </w:r>
      <w:r w:rsidRPr="00150978">
        <w:rPr>
          <w:color w:val="auto"/>
        </w:rPr>
        <w:t>.</w:t>
      </w:r>
    </w:p>
    <w:p w14:paraId="2836C641" w14:textId="53A5C018" w:rsidR="00F062AB" w:rsidRPr="00150978" w:rsidRDefault="00F062AB" w:rsidP="00266426">
      <w:pPr>
        <w:pStyle w:val="berschrift2"/>
        <w:spacing w:before="360" w:after="120"/>
        <w:ind w:left="567" w:hanging="567"/>
        <w:rPr>
          <w:color w:val="auto"/>
        </w:rPr>
      </w:pPr>
      <w:bookmarkStart w:id="9" w:name="_Umfang_und_Gliederung"/>
      <w:bookmarkStart w:id="10" w:name="_Toc536794746"/>
      <w:bookmarkEnd w:id="9"/>
      <w:r w:rsidRPr="00150978">
        <w:rPr>
          <w:color w:val="auto"/>
        </w:rPr>
        <w:t>Umfang und Gliederung der Prüfung; Prüfungsfrist</w:t>
      </w:r>
      <w:bookmarkEnd w:id="10"/>
    </w:p>
    <w:p w14:paraId="49452CCC" w14:textId="77777777" w:rsidR="00266426" w:rsidRPr="00150978" w:rsidRDefault="00266426" w:rsidP="00900E67">
      <w:pPr>
        <w:pStyle w:val="FlietextTHnummeriert"/>
        <w:rPr>
          <w:color w:val="auto"/>
        </w:rPr>
      </w:pPr>
      <w:r w:rsidRPr="00150978">
        <w:rPr>
          <w:color w:val="auto"/>
        </w:rPr>
        <w:t xml:space="preserve">Das Studium ist in einzelne Module untergliedert. Das Nähere zum Studienaufbau ergibt sich aus </w:t>
      </w:r>
      <w:hyperlink w:anchor="_Module_und_Abschluss" w:tooltip="§ 23" w:history="1">
        <w:r w:rsidRPr="00150978">
          <w:rPr>
            <w:rStyle w:val="Hyperlink"/>
            <w:u w:val="none"/>
          </w:rPr>
          <w:t>§ 23</w:t>
        </w:r>
      </w:hyperlink>
      <w:r w:rsidRPr="00150978">
        <w:rPr>
          <w:color w:val="auto"/>
        </w:rPr>
        <w:t xml:space="preserve"> und dem Studienverlaufsplan (Anlage 1). Der Studienerfolg wird durch studienbegleitende Prüfungen (Modulprüfungen) und die Bachelorarbeit sowie das Kolloquium festgestellt. Gruppenprüfungen sind zulässig.</w:t>
      </w:r>
    </w:p>
    <w:p w14:paraId="7DD47B0D" w14:textId="77777777" w:rsidR="00266426" w:rsidRPr="00150978" w:rsidRDefault="00266426" w:rsidP="00900E67">
      <w:pPr>
        <w:pStyle w:val="FlietextTHnummeriert"/>
        <w:rPr>
          <w:color w:val="auto"/>
        </w:rPr>
      </w:pPr>
      <w:r w:rsidRPr="00150978">
        <w:rPr>
          <w:color w:val="auto"/>
        </w:rPr>
        <w:t xml:space="preserve">Die Modulprüfungen sollen jeweils zu dem Zeitpunkt stattfinden, an dem das zugehörige Modul nach dem Studienverlaufsplan abgeschlossen wird. </w:t>
      </w:r>
    </w:p>
    <w:p w14:paraId="5B81A5F8" w14:textId="77777777" w:rsidR="00266426" w:rsidRPr="00150978" w:rsidRDefault="00266426" w:rsidP="00900E67">
      <w:pPr>
        <w:pStyle w:val="FlietextTHnummeriert"/>
        <w:rPr>
          <w:color w:val="auto"/>
        </w:rPr>
      </w:pPr>
      <w:r w:rsidRPr="00150978">
        <w:rPr>
          <w:color w:val="auto"/>
        </w:rPr>
        <w:t xml:space="preserve">Der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Pr="00C95CD6">
          <w:rPr>
            <w:rStyle w:val="Hyperlink"/>
          </w:rPr>
          <w:t>§ 26</w:t>
        </w:r>
      </w:hyperlink>
      <w:r w:rsidRPr="00150978">
        <w:rPr>
          <w:color w:val="auto"/>
        </w:rPr>
        <w:t xml:space="preserve"> soll bei planmäßigem Studium vor Ende des vorletzten Fachsemesters der Regelstudienzeit erfolgen.</w:t>
      </w:r>
    </w:p>
    <w:p w14:paraId="58EAA35E" w14:textId="41B260E8" w:rsidR="00266426" w:rsidRPr="00150978" w:rsidRDefault="00266426" w:rsidP="00900E67">
      <w:pPr>
        <w:pStyle w:val="FlietextTHnummeriert"/>
        <w:rPr>
          <w:color w:val="auto"/>
        </w:rPr>
      </w:pPr>
      <w:r w:rsidRPr="00150978">
        <w:rPr>
          <w:color w:val="auto"/>
        </w:rP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3529DD36" w14:textId="421A76FF" w:rsidR="00F062AB" w:rsidRPr="00150978" w:rsidRDefault="00F062AB" w:rsidP="00F70D86">
      <w:pPr>
        <w:pStyle w:val="berschrift2"/>
        <w:spacing w:before="360" w:after="120"/>
        <w:rPr>
          <w:color w:val="auto"/>
        </w:rPr>
      </w:pPr>
      <w:bookmarkStart w:id="11" w:name="_Toc536794747"/>
      <w:r w:rsidRPr="00150978">
        <w:rPr>
          <w:color w:val="auto"/>
        </w:rPr>
        <w:t>Prüfungsausschuss</w:t>
      </w:r>
      <w:bookmarkEnd w:id="11"/>
    </w:p>
    <w:p w14:paraId="22183AC2" w14:textId="1A22975E" w:rsidR="00F062AB" w:rsidRPr="00150978" w:rsidRDefault="00F062AB" w:rsidP="00450D42">
      <w:pPr>
        <w:pStyle w:val="FlietextTHnummeriert"/>
        <w:numPr>
          <w:ilvl w:val="0"/>
          <w:numId w:val="3"/>
        </w:numPr>
        <w:rPr>
          <w:color w:val="auto"/>
        </w:rPr>
      </w:pPr>
      <w:r w:rsidRPr="00150978">
        <w:rPr>
          <w:color w:val="auto"/>
        </w:rPr>
        <w:t xml:space="preserve">Für die Organisation der Prüfungen und die durch diese Prüfungsordnung zugewiesenen Aufgaben </w:t>
      </w:r>
      <w:r w:rsidR="00A9768D" w:rsidRPr="00150978">
        <w:rPr>
          <w:color w:val="auto"/>
        </w:rPr>
        <w:t xml:space="preserve">bildet die Fakultät für </w:t>
      </w:r>
      <w:r w:rsidR="00A9768D" w:rsidRPr="00150978">
        <w:rPr>
          <w:rStyle w:val="THRot"/>
          <w:color w:val="auto"/>
        </w:rPr>
        <w:t>Informatik und Ingenieurwissenschaften</w:t>
      </w:r>
      <w:r w:rsidR="00A9768D" w:rsidRPr="00150978">
        <w:rPr>
          <w:color w:val="auto"/>
        </w:rPr>
        <w:t xml:space="preserve"> einen Prüfungsausschuss</w:t>
      </w:r>
      <w:r w:rsidRPr="00150978">
        <w:rPr>
          <w:color w:val="auto"/>
        </w:rPr>
        <w:t xml:space="preserve">. Der Prüfungsausschuss ist ein unabhängiges Prüfungsorgan der Fakultät. </w:t>
      </w:r>
    </w:p>
    <w:p w14:paraId="1692EBA9" w14:textId="3A1BEAE3" w:rsidR="00F062AB" w:rsidRPr="00150978" w:rsidRDefault="00C310E4" w:rsidP="00450D42">
      <w:pPr>
        <w:pStyle w:val="FlietextTHnummeriert"/>
        <w:numPr>
          <w:ilvl w:val="0"/>
          <w:numId w:val="3"/>
        </w:numPr>
        <w:rPr>
          <w:color w:val="auto"/>
        </w:rPr>
      </w:pPr>
      <w:r w:rsidRPr="00150978">
        <w:rPr>
          <w:color w:val="auto"/>
        </w:rPr>
        <w:lastRenderedPageBreak/>
        <w:t>Der Prüfungsausschuss wird vom Fakultätsrat gewählt und besteht aus sieben Personen</w:t>
      </w:r>
      <w:r w:rsidR="00F062AB" w:rsidRPr="00150978">
        <w:rPr>
          <w:color w:val="auto"/>
        </w:rPr>
        <w:t xml:space="preserve">: </w:t>
      </w:r>
    </w:p>
    <w:p w14:paraId="1D677B4D" w14:textId="77777777" w:rsidR="00F062AB" w:rsidRPr="00150978" w:rsidRDefault="00F062AB" w:rsidP="00F70D86">
      <w:pPr>
        <w:pStyle w:val="Aufzhlunga-b-cTHeingerckt"/>
        <w:rPr>
          <w:color w:val="auto"/>
        </w:rPr>
      </w:pPr>
      <w:r w:rsidRPr="00150978">
        <w:rPr>
          <w:color w:val="auto"/>
        </w:rPr>
        <w:t xml:space="preserve">der oder dem Vorsitzenden und der oder </w:t>
      </w:r>
      <w:r w:rsidR="003C7A8B" w:rsidRPr="00150978">
        <w:rPr>
          <w:color w:val="auto"/>
        </w:rPr>
        <w:t>dem stellvertretenden Vorsitzen</w:t>
      </w:r>
      <w:r w:rsidRPr="00150978">
        <w:rPr>
          <w:color w:val="auto"/>
        </w:rPr>
        <w:t>den aus der Gruppe der Professorinnen oder Professoren;</w:t>
      </w:r>
    </w:p>
    <w:p w14:paraId="25F208B3" w14:textId="77777777" w:rsidR="00F062AB" w:rsidRPr="00150978" w:rsidRDefault="00F062AB" w:rsidP="00F70D86">
      <w:pPr>
        <w:pStyle w:val="Aufzhlunga-b-cTHeingerckt"/>
        <w:rPr>
          <w:color w:val="auto"/>
        </w:rPr>
      </w:pPr>
      <w:r w:rsidRPr="00150978">
        <w:rPr>
          <w:color w:val="auto"/>
        </w:rPr>
        <w:t xml:space="preserve">zwei weiteren Mitgliedern aus der Gruppe der Professorinnen oder Professoren; </w:t>
      </w:r>
    </w:p>
    <w:p w14:paraId="514478B1" w14:textId="77777777" w:rsidR="00F062AB" w:rsidRPr="00150978" w:rsidRDefault="00F062AB" w:rsidP="00F70D86">
      <w:pPr>
        <w:pStyle w:val="Aufzhlunga-b-cTHeingerckt"/>
        <w:rPr>
          <w:color w:val="auto"/>
        </w:rPr>
      </w:pPr>
      <w:r w:rsidRPr="00150978">
        <w:rPr>
          <w:color w:val="auto"/>
        </w:rPr>
        <w:t>einem Mitglied aus der Gruppe der akademischen Mitarbeiterinnen und Mitarbeiter; und</w:t>
      </w:r>
    </w:p>
    <w:p w14:paraId="4AD70AF2" w14:textId="77777777" w:rsidR="00F062AB" w:rsidRPr="00150978" w:rsidRDefault="00F062AB" w:rsidP="00F70D86">
      <w:pPr>
        <w:pStyle w:val="Aufzhlunga-b-cTHeingerckt"/>
        <w:rPr>
          <w:color w:val="auto"/>
        </w:rPr>
      </w:pPr>
      <w:r w:rsidRPr="00150978">
        <w:rPr>
          <w:color w:val="auto"/>
        </w:rPr>
        <w:t>zwei Mitgliedern aus der Gruppe der Studierenden.</w:t>
      </w:r>
    </w:p>
    <w:p w14:paraId="36CBCE4A" w14:textId="77777777" w:rsidR="00F062AB" w:rsidRPr="00150978" w:rsidRDefault="00F062AB" w:rsidP="00450D42">
      <w:pPr>
        <w:pStyle w:val="FlietextTHnummeriert"/>
        <w:numPr>
          <w:ilvl w:val="0"/>
          <w:numId w:val="3"/>
        </w:numPr>
        <w:rPr>
          <w:color w:val="auto"/>
        </w:rPr>
      </w:pPr>
      <w:r w:rsidRPr="00150978">
        <w:rPr>
          <w:color w:val="auto"/>
        </w:rPr>
        <w:t>Mit Ausnahme der oder des Vorsitzenden und der oder des stellvertretenden Vorsitzenden sollen für alle Mitglieder des Prüfungsausschusses auch eine Vertreterin oder ein Vertreter gewählt werden. Die Amtszeit der hauptberuflich an der Hochschule tätigen Mitglieder und ihrer Vertreterinnen oder Vertreter beträgt zwei Jahre, die der studentischen Mitglieder und ihrer Vertreterinnen oder Vertreter ein Jahr. Wiederwahl ist zulässig.</w:t>
      </w:r>
    </w:p>
    <w:p w14:paraId="43B5C7B2" w14:textId="4C7E8287" w:rsidR="00F062AB" w:rsidRPr="00150978" w:rsidRDefault="00F062AB" w:rsidP="003C7A8B">
      <w:pPr>
        <w:pStyle w:val="berschrift2"/>
        <w:spacing w:before="360" w:after="120"/>
        <w:rPr>
          <w:color w:val="auto"/>
        </w:rPr>
      </w:pPr>
      <w:bookmarkStart w:id="12" w:name="_Toc536794748"/>
      <w:r w:rsidRPr="00150978">
        <w:rPr>
          <w:color w:val="auto"/>
        </w:rPr>
        <w:t>Rechte und Pflichten des Prüfungsausschusses</w:t>
      </w:r>
      <w:bookmarkEnd w:id="12"/>
      <w:r w:rsidRPr="00150978">
        <w:rPr>
          <w:color w:val="auto"/>
        </w:rPr>
        <w:t xml:space="preserve"> </w:t>
      </w:r>
    </w:p>
    <w:p w14:paraId="2FBAD733" w14:textId="77777777" w:rsidR="00F062AB" w:rsidRPr="00150978" w:rsidRDefault="00F062AB" w:rsidP="00450D42">
      <w:pPr>
        <w:pStyle w:val="FlietextTHnummeriert"/>
        <w:numPr>
          <w:ilvl w:val="0"/>
          <w:numId w:val="4"/>
        </w:numPr>
        <w:rPr>
          <w:color w:val="auto"/>
        </w:rPr>
      </w:pPr>
      <w:r w:rsidRPr="00150978">
        <w:rPr>
          <w:color w:val="auto"/>
        </w:rPr>
        <w:t xml:space="preserve">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w:t>
      </w:r>
    </w:p>
    <w:p w14:paraId="2DDE89B5" w14:textId="77777777" w:rsidR="00F062AB" w:rsidRPr="00150978" w:rsidRDefault="00F062AB" w:rsidP="00450D42">
      <w:pPr>
        <w:pStyle w:val="FlietextTHnummeriert"/>
        <w:numPr>
          <w:ilvl w:val="0"/>
          <w:numId w:val="4"/>
        </w:numPr>
        <w:rPr>
          <w:color w:val="auto"/>
        </w:rPr>
      </w:pPr>
      <w:r w:rsidRPr="00150978">
        <w:rPr>
          <w:color w:val="auto"/>
        </w:rPr>
        <w:t xml:space="preserve">Darüber hinaus hat der Prüfungsausschuss dem Fakultätsrat über die </w:t>
      </w:r>
      <w:r w:rsidR="009E7D34" w:rsidRPr="00150978">
        <w:rPr>
          <w:color w:val="auto"/>
        </w:rPr>
        <w:t>Entwicklung</w:t>
      </w:r>
      <w:r w:rsidRPr="00150978">
        <w:rPr>
          <w:color w:val="auto"/>
        </w:rPr>
        <w:t xml:space="preserve"> der Prüfungen und Studienzeiten auf Verlangen zu berichten. Er gibt Anregungen zur Reform der Prüfungsordnung, des Modulhandbuchs und der Studienverlaufspläne. Der Prüfungsausschuss kann die Erledigung seiner Aufgaben für alle Regelfälle (insbesondere Entscheidungen über Rücktrittsersuchen und über Anträge auf Anerkennung von Leistungen) auf die Vorsitzende </w:t>
      </w:r>
      <w:r w:rsidRPr="00150978">
        <w:rPr>
          <w:noProof/>
          <w:color w:val="auto"/>
        </w:rPr>
        <w:t>oder</w:t>
      </w:r>
      <w:r w:rsidRPr="00150978">
        <w:rPr>
          <w:color w:val="auto"/>
        </w:rPr>
        <w:t xml:space="preserve"> den Vorsitzenden oder ein anderes Mitglied aus der Gruppe der Professorinnen und Professoren des Prüfungsausschusses übertragen; dies gilt nicht für die Entscheidung über Widersprüche.</w:t>
      </w:r>
    </w:p>
    <w:p w14:paraId="4D55B7D9" w14:textId="77777777" w:rsidR="00F062AB" w:rsidRPr="00150978" w:rsidRDefault="00F062AB" w:rsidP="00450D42">
      <w:pPr>
        <w:pStyle w:val="FlietextTHnummeriert"/>
        <w:numPr>
          <w:ilvl w:val="0"/>
          <w:numId w:val="4"/>
        </w:numPr>
        <w:rPr>
          <w:color w:val="auto"/>
        </w:rPr>
      </w:pPr>
      <w:r w:rsidRPr="00150978">
        <w:rPr>
          <w:color w:val="auto"/>
        </w:rPr>
        <w:t xml:space="preserve">Die Mitglieder des Prüfungsausschusses und </w:t>
      </w:r>
      <w:r w:rsidR="00390DE4" w:rsidRPr="00150978">
        <w:rPr>
          <w:color w:val="auto"/>
        </w:rPr>
        <w:t>eine Beauftragte oder ein Beauf</w:t>
      </w:r>
      <w:r w:rsidRPr="00150978">
        <w:rPr>
          <w:color w:val="auto"/>
        </w:rPr>
        <w:t>tragter des Präsidiums haben das Recht, bei der Abnahme von Prüfungen zugegen zu sein. Ausgenommen sind studentische Mitglieder des Prüfungsausschusses, die sich zu demselben Prüfungszeitraum der gleichen Prüfung zu unterziehen haben.</w:t>
      </w:r>
    </w:p>
    <w:p w14:paraId="6C7AEA87" w14:textId="77777777" w:rsidR="00F062AB" w:rsidRPr="00150978" w:rsidRDefault="003C7A8B" w:rsidP="00450D42">
      <w:pPr>
        <w:pStyle w:val="FlietextTHnummeriert"/>
        <w:numPr>
          <w:ilvl w:val="0"/>
          <w:numId w:val="4"/>
        </w:numPr>
        <w:rPr>
          <w:color w:val="auto"/>
        </w:rPr>
      </w:pPr>
      <w:r w:rsidRPr="00150978">
        <w:rPr>
          <w:color w:val="auto"/>
        </w:rPr>
        <w:t>D</w:t>
      </w:r>
      <w:r w:rsidR="00F062AB" w:rsidRPr="00150978">
        <w:rPr>
          <w:color w:val="auto"/>
        </w:rPr>
        <w:t>er Prüfungsausschuss tagt nicht-öffentlich.</w:t>
      </w:r>
    </w:p>
    <w:p w14:paraId="4284300F" w14:textId="294FEF1A" w:rsidR="00F062AB" w:rsidRPr="00150978" w:rsidRDefault="00F062AB" w:rsidP="003C7A8B">
      <w:pPr>
        <w:pStyle w:val="berschrift2"/>
        <w:spacing w:before="360" w:after="120"/>
        <w:rPr>
          <w:color w:val="auto"/>
        </w:rPr>
      </w:pPr>
      <w:bookmarkStart w:id="13" w:name="_Toc536794749"/>
      <w:r w:rsidRPr="00150978">
        <w:rPr>
          <w:color w:val="auto"/>
        </w:rPr>
        <w:t>Beschlüsse des Prüfungsausschusses</w:t>
      </w:r>
      <w:bookmarkEnd w:id="13"/>
    </w:p>
    <w:p w14:paraId="64348265" w14:textId="77777777" w:rsidR="00F062AB" w:rsidRPr="00150978" w:rsidRDefault="00F062AB" w:rsidP="00900E67">
      <w:pPr>
        <w:pStyle w:val="FlietextTHnummeriert"/>
        <w:rPr>
          <w:color w:val="auto"/>
        </w:rPr>
      </w:pPr>
      <w:r w:rsidRPr="00150978">
        <w:rPr>
          <w:color w:val="auto"/>
        </w:rP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4D7B3974" w14:textId="77777777" w:rsidR="00F062AB" w:rsidRPr="00150978" w:rsidRDefault="00F062AB" w:rsidP="00900E67">
      <w:pPr>
        <w:pStyle w:val="FlietextTHnummeriert"/>
        <w:rPr>
          <w:color w:val="auto"/>
        </w:rPr>
      </w:pPr>
      <w:r w:rsidRPr="00150978">
        <w:rPr>
          <w:color w:val="auto"/>
        </w:rPr>
        <w:t xml:space="preserve">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 </w:t>
      </w:r>
    </w:p>
    <w:p w14:paraId="0B57EC0A" w14:textId="77777777" w:rsidR="00F062AB" w:rsidRPr="00150978" w:rsidRDefault="00F062AB" w:rsidP="00900E67">
      <w:pPr>
        <w:pStyle w:val="FlietextTHnummeriert"/>
        <w:rPr>
          <w:color w:val="auto"/>
        </w:rPr>
      </w:pPr>
      <w:r w:rsidRPr="00150978">
        <w:rPr>
          <w:color w:val="auto"/>
        </w:rPr>
        <w:lastRenderedPageBreak/>
        <w:t>Belastende Entscheidungen des Prüfungsausschusses beziehungsweise seiner oder seines Vorsitzenden sind der oder dem Betroffenen unverzüglich mitzuteilen. Ihr oder ihm ist gegebenenfalls vorher Gelegenheit zum rechtlichen Gehör zu geben.</w:t>
      </w:r>
    </w:p>
    <w:p w14:paraId="4706E764" w14:textId="78350E28" w:rsidR="00F062AB" w:rsidRPr="00150978" w:rsidRDefault="00F062AB" w:rsidP="007613CD">
      <w:pPr>
        <w:pStyle w:val="berschrift2"/>
        <w:spacing w:before="360" w:after="120"/>
        <w:rPr>
          <w:color w:val="auto"/>
        </w:rPr>
      </w:pPr>
      <w:bookmarkStart w:id="14" w:name="_Prüferinnen_und_Prüfer"/>
      <w:bookmarkStart w:id="15" w:name="_Toc536794750"/>
      <w:bookmarkEnd w:id="14"/>
      <w:r w:rsidRPr="00150978">
        <w:rPr>
          <w:color w:val="auto"/>
        </w:rPr>
        <w:t>Prüferinnen und Prüfer sowie Beisitzerinnen und Beisitzer</w:t>
      </w:r>
      <w:bookmarkEnd w:id="15"/>
    </w:p>
    <w:p w14:paraId="6EE7C429"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bestellt die Prüferinnen und Prüfer, Beisitzerinnen und Beisitzer. Zur Prüferin oder zum Prüfer darf nur </w:t>
      </w:r>
      <w:r w:rsidR="007613CD" w:rsidRPr="00150978">
        <w:rPr>
          <w:color w:val="auto"/>
        </w:rPr>
        <w:t>bestellt werden, wer selbst min</w:t>
      </w:r>
      <w:r w:rsidRPr="00150978">
        <w:rPr>
          <w:color w:val="auto"/>
        </w:rPr>
        <w:t>destens die durch die Prüfung festzustellende oder eine gleichwertige Qualifikation besitzt und, sofern nicht zwingende Gründe eine Abweichung erfordern, in dem Prüfungsfach eine einschlägige, selbständige Lehrtätigkeit ausgeübt hat.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4C5D5B1F" w14:textId="77777777" w:rsidR="00F062AB" w:rsidRPr="00150978" w:rsidRDefault="00F062AB" w:rsidP="00450D42">
      <w:pPr>
        <w:pStyle w:val="FlietextTHnummeriert"/>
        <w:numPr>
          <w:ilvl w:val="0"/>
          <w:numId w:val="5"/>
        </w:numPr>
        <w:rPr>
          <w:color w:val="auto"/>
        </w:rPr>
      </w:pPr>
      <w:r w:rsidRPr="00150978">
        <w:rPr>
          <w:color w:val="auto"/>
        </w:rPr>
        <w:t>Wird eine mündliche Prüfung von mehreren Prüfenden angeboten, kann die oder der Studierende eine dieser Personen als Prüferin oder Prüfer vorschlagen.</w:t>
      </w:r>
      <w:r w:rsidR="009D3A4E" w:rsidRPr="00150978">
        <w:rPr>
          <w:color w:val="auto"/>
        </w:rPr>
        <w:t xml:space="preserve"> Die oder der Studierende kann </w:t>
      </w:r>
      <w:r w:rsidRPr="00150978">
        <w:rPr>
          <w:color w:val="auto"/>
        </w:rPr>
        <w:t xml:space="preserve">ferner eine Prüferin oder einen Prüfer als Betreuerin beziehungsweise Betreuer der </w:t>
      </w:r>
      <w:r w:rsidRPr="00150978">
        <w:rPr>
          <w:noProof/>
          <w:color w:val="auto"/>
        </w:rPr>
        <w:t>Bachelorar</w:t>
      </w:r>
      <w:r w:rsidR="00A86BE4" w:rsidRPr="00150978">
        <w:rPr>
          <w:noProof/>
          <w:color w:val="auto"/>
        </w:rPr>
        <w:softHyphen/>
      </w:r>
      <w:r w:rsidRPr="00150978">
        <w:rPr>
          <w:noProof/>
          <w:color w:val="auto"/>
        </w:rPr>
        <w:t>beit</w:t>
      </w:r>
      <w:r w:rsidRPr="00150978">
        <w:rPr>
          <w:color w:val="auto"/>
        </w:rPr>
        <w:t xml:space="preserve"> vorschlagen. Auf den Vorschlag der oder des Studierenden ist nach Möglichkeit Rücksicht zu nehmen. </w:t>
      </w:r>
    </w:p>
    <w:p w14:paraId="347D826A" w14:textId="77777777" w:rsidR="00F062AB" w:rsidRPr="00150978" w:rsidRDefault="00F062AB" w:rsidP="00450D42">
      <w:pPr>
        <w:pStyle w:val="FlietextTHnummeriert"/>
        <w:numPr>
          <w:ilvl w:val="0"/>
          <w:numId w:val="5"/>
        </w:numPr>
        <w:rPr>
          <w:color w:val="auto"/>
        </w:rPr>
      </w:pPr>
      <w:r w:rsidRPr="00150978">
        <w:rPr>
          <w:color w:val="auto"/>
        </w:rPr>
        <w:t xml:space="preserve">Der Prüfungsausschuss achtet darauf, dass </w:t>
      </w:r>
      <w:r w:rsidR="007613CD" w:rsidRPr="00150978">
        <w:rPr>
          <w:color w:val="auto"/>
        </w:rPr>
        <w:t>die Prüfungsverpflichtungen mög</w:t>
      </w:r>
      <w:r w:rsidRPr="00150978">
        <w:rPr>
          <w:color w:val="auto"/>
        </w:rPr>
        <w:t>lichst gleichmäßig auf die Prüferinnen und Prüfer verteilt werden. Die oder der Vorsitzende des Prüfungsausschusses sorgt dafür, dass den Studierenden die Namen der Prüferinnen oder Prüfer recht</w:t>
      </w:r>
      <w:r w:rsidR="00A86BE4" w:rsidRPr="00150978">
        <w:rPr>
          <w:color w:val="auto"/>
        </w:rPr>
        <w:softHyphen/>
      </w:r>
      <w:r w:rsidRPr="00150978">
        <w:rPr>
          <w:color w:val="auto"/>
        </w:rPr>
        <w:t>zeitig bekannt gegeben werden. Die Bekanntgabe soll zugleich mit der Zulassung zur Prüfung, in der Regel mindestens zwei Wochen vor der Prüfung oder der Ausgabe der Bachelorarbeit erfolgen. Die Bekanntgabe durch Aushang oder in einem elektronischen Prüfungsverwaltungssystem ist ausreichend.</w:t>
      </w:r>
    </w:p>
    <w:p w14:paraId="4E00E14B" w14:textId="3CDDFEF8" w:rsidR="00F062AB" w:rsidRPr="00150978" w:rsidRDefault="00F062AB" w:rsidP="002F4998">
      <w:pPr>
        <w:pStyle w:val="berschrift2"/>
        <w:spacing w:before="360" w:after="120"/>
        <w:rPr>
          <w:color w:val="auto"/>
        </w:rPr>
      </w:pPr>
      <w:bookmarkStart w:id="16" w:name="_Anerkennung_von_Studien-"/>
      <w:bookmarkStart w:id="17" w:name="_Toc536794751"/>
      <w:bookmarkEnd w:id="16"/>
      <w:r w:rsidRPr="00150978">
        <w:rPr>
          <w:color w:val="auto"/>
        </w:rPr>
        <w:t>Anerkennung von Studien- und Prüfungsleistungen</w:t>
      </w:r>
      <w:bookmarkEnd w:id="17"/>
    </w:p>
    <w:p w14:paraId="12CFCA59" w14:textId="77777777" w:rsidR="00F062AB" w:rsidRPr="00150978" w:rsidRDefault="00F062AB" w:rsidP="00450D42">
      <w:pPr>
        <w:pStyle w:val="FlietextTHnummeriert"/>
        <w:numPr>
          <w:ilvl w:val="0"/>
          <w:numId w:val="6"/>
        </w:numPr>
        <w:rPr>
          <w:color w:val="auto"/>
        </w:rPr>
      </w:pPr>
      <w:r w:rsidRPr="00150978">
        <w:rPr>
          <w:color w:val="auto"/>
        </w:rPr>
        <w:t>Studien- und Prüfungsleistungen, die im Geltungsbereich des Übereinkommens über die Anerkennung von Qualifikationen im Hochschulbereich in der europäischen Region vom 11. April 1997 (BGBl.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4892727A"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in Studiengängen außerhalb des Geltungsbereichs der Lissabonner Anerkennungskonvention erbracht worden sind, werden auf Antrag entsprechend Absatz 1 anerkannt. </w:t>
      </w:r>
    </w:p>
    <w:p w14:paraId="353E8A5D" w14:textId="77777777" w:rsidR="00F062AB" w:rsidRPr="00150978" w:rsidRDefault="00F062AB" w:rsidP="00450D42">
      <w:pPr>
        <w:pStyle w:val="FlietextTHnummeriert"/>
        <w:numPr>
          <w:ilvl w:val="0"/>
          <w:numId w:val="6"/>
        </w:numPr>
        <w:rPr>
          <w:color w:val="auto"/>
        </w:rPr>
      </w:pPr>
      <w:r w:rsidRPr="00150978">
        <w:rPr>
          <w:color w:val="auto"/>
        </w:rPr>
        <w:t xml:space="preserve">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 </w:t>
      </w:r>
    </w:p>
    <w:p w14:paraId="3B4ED5AC" w14:textId="77777777" w:rsidR="00F062AB" w:rsidRPr="00150978" w:rsidRDefault="00F062AB" w:rsidP="00450D42">
      <w:pPr>
        <w:pStyle w:val="FlietextTHnummeriert"/>
        <w:numPr>
          <w:ilvl w:val="0"/>
          <w:numId w:val="6"/>
        </w:numPr>
        <w:rPr>
          <w:color w:val="auto"/>
        </w:rPr>
      </w:pPr>
      <w:r w:rsidRPr="00150978">
        <w:rPr>
          <w:color w:val="auto"/>
        </w:rPr>
        <w:t>Für Studien- und Prüfungsleistungen, die ane</w:t>
      </w:r>
      <w:r w:rsidR="007613CD" w:rsidRPr="00150978">
        <w:rPr>
          <w:color w:val="auto"/>
        </w:rPr>
        <w:t>rkannt werden, wird die entspre</w:t>
      </w:r>
      <w:r w:rsidRPr="00150978">
        <w:rPr>
          <w:color w:val="auto"/>
        </w:rPr>
        <w:t>chende Anzahl von Leistungspunkten nach dem ECTS laut Studienverlaufsplan (Anlage 1) gutgeschrieben. Im Falle einer nur teilweisen Anerkennung reduziert sich die Zahl der gutzuschreibenden ECTS-</w:t>
      </w:r>
      <w:r w:rsidRPr="00150978">
        <w:rPr>
          <w:color w:val="auto"/>
        </w:rPr>
        <w:lastRenderedPageBreak/>
        <w:t xml:space="preserve">Punkte entsprechend. Unbenotete Prüfungsleistungen aus anderen Hochschulen oder anderen Studiengängen werden nach den Absätzen 2 und 3 anerkannt. Sie werden im Zeugnis entsprechend gekennzeichnet und bei der Gesamtnotenbildung nicht berücksichtigt. </w:t>
      </w:r>
    </w:p>
    <w:p w14:paraId="5A67F0B0" w14:textId="77777777" w:rsidR="00F062AB" w:rsidRPr="00150978" w:rsidRDefault="00F062AB" w:rsidP="00450D42">
      <w:pPr>
        <w:pStyle w:val="FlietextTHnummeriert"/>
        <w:numPr>
          <w:ilvl w:val="0"/>
          <w:numId w:val="6"/>
        </w:numPr>
        <w:rPr>
          <w:color w:val="auto"/>
        </w:rPr>
      </w:pPr>
      <w:r w:rsidRPr="00150978">
        <w:rPr>
          <w:color w:val="auto"/>
        </w:rPr>
        <w:t xml:space="preserve">Studien- und Prüfungsleistungen, die im gleichen Studiengang oder in dem gleichen Modul an der Technischen Hochschule Köln erbracht worden sind, werden von Amts wegen übertragen. </w:t>
      </w:r>
    </w:p>
    <w:p w14:paraId="60897B88" w14:textId="77777777" w:rsidR="007613CD" w:rsidRPr="00150978" w:rsidRDefault="00F062AB" w:rsidP="00450D42">
      <w:pPr>
        <w:pStyle w:val="FlietextTHnummeriert"/>
        <w:numPr>
          <w:ilvl w:val="0"/>
          <w:numId w:val="6"/>
        </w:numPr>
        <w:rPr>
          <w:color w:val="auto"/>
        </w:rPr>
      </w:pPr>
      <w:r w:rsidRPr="00150978">
        <w:rPr>
          <w:color w:val="auto"/>
        </w:rPr>
        <w:t>Die nach den Absätzen 1 bis 5 erforderlichen Feststellungen und Entscheidungen trifft der Prüfungsausschuss oder eine von ihm dazu beauftragte Person, im Zweifelsfall nach Anhörung der für die betreffenden Module zuständigen Prüferinnen und Prüfer.</w:t>
      </w:r>
    </w:p>
    <w:p w14:paraId="15550A51" w14:textId="19145C5E" w:rsidR="007613CD" w:rsidRPr="00150978" w:rsidRDefault="007613CD" w:rsidP="00A91F26">
      <w:pPr>
        <w:pStyle w:val="berschrift2"/>
        <w:spacing w:before="360" w:after="120"/>
        <w:rPr>
          <w:color w:val="auto"/>
        </w:rPr>
      </w:pPr>
      <w:bookmarkStart w:id="18" w:name="_Bewertung_von_Prüfungsleistungen"/>
      <w:bookmarkStart w:id="19" w:name="_Toc536794752"/>
      <w:bookmarkEnd w:id="18"/>
      <w:r w:rsidRPr="00150978">
        <w:rPr>
          <w:color w:val="auto"/>
        </w:rPr>
        <w:t>Bewertung von Prüfungsleistungen</w:t>
      </w:r>
      <w:bookmarkEnd w:id="19"/>
    </w:p>
    <w:p w14:paraId="7A798D34" w14:textId="474EDCE1" w:rsidR="007613CD" w:rsidRPr="00150978" w:rsidRDefault="007613CD" w:rsidP="00450D42">
      <w:pPr>
        <w:pStyle w:val="FlietextTHnummeriert"/>
        <w:numPr>
          <w:ilvl w:val="0"/>
          <w:numId w:val="7"/>
        </w:numPr>
        <w:rPr>
          <w:color w:val="auto"/>
        </w:rPr>
      </w:pPr>
      <w:r w:rsidRPr="00150978">
        <w:rPr>
          <w:color w:val="auto"/>
        </w:rPr>
        <w:t xml:space="preserve">Die Gesamtprüfungsleistung jedes Moduls ist durch Noten differenziert und nachvollziehbar zu beurteilen; innerhalb der Gesamtprüfungsleistung können einzelne Teilleistungen unbenotet bleiben. Im Ausnahmefall können auch unbenotete Module vorgesehen werden. </w:t>
      </w:r>
      <w:r w:rsidR="00C33B2D" w:rsidRPr="00C33B2D">
        <w:rPr>
          <w:color w:val="auto"/>
        </w:rPr>
        <w:t xml:space="preserve">Diese Module erhalten die Bewertung "bestanden" bzw. "nicht bestanden". </w:t>
      </w:r>
      <w:r w:rsidRPr="00150978">
        <w:rPr>
          <w:color w:val="auto"/>
        </w:rPr>
        <w:t xml:space="preserve">Die Bewertung ist auf Anforderung des Prüfungsausschusses schriftlich zu begründen. Die Noten für die einzelnen Prüfungsleistungen werden von der jeweiligen Prüferin oder dem jeweiligen Prüfer festgesetzt. </w:t>
      </w:r>
    </w:p>
    <w:p w14:paraId="242B048B" w14:textId="77777777" w:rsidR="007613CD" w:rsidRPr="00150978" w:rsidRDefault="007613CD" w:rsidP="00450D42">
      <w:pPr>
        <w:pStyle w:val="FlietextTHnummeriert"/>
        <w:numPr>
          <w:ilvl w:val="0"/>
          <w:numId w:val="7"/>
        </w:numPr>
        <w:rPr>
          <w:color w:val="auto"/>
        </w:rPr>
      </w:pPr>
      <w:r w:rsidRPr="00150978">
        <w:rPr>
          <w:color w:val="auto"/>
        </w:rPr>
        <w:t xml:space="preserve">Benotete </w:t>
      </w:r>
      <w:r w:rsidRPr="00C95CD6">
        <w:rPr>
          <w:rStyle w:val="THRot"/>
          <w:color w:val="auto"/>
        </w:rPr>
        <w:t>und gegebenenfalls unbenotete</w:t>
      </w:r>
      <w:r w:rsidRPr="00150978">
        <w:rPr>
          <w:color w:val="auto"/>
        </w:rPr>
        <w:t xml:space="preserve"> Module sind in den </w:t>
      </w:r>
      <w:hyperlink w:anchor="_Module_und_Abschluss" w:tooltip="§ 23" w:history="1">
        <w:r w:rsidRPr="00C95CD6">
          <w:rPr>
            <w:rStyle w:val="Hyperlink"/>
            <w:u w:val="none"/>
          </w:rPr>
          <w:t>§§ 23</w:t>
        </w:r>
      </w:hyperlink>
      <w:r w:rsidRPr="00C95CD6">
        <w:rPr>
          <w:rStyle w:val="Hyperlink"/>
          <w:u w:val="none"/>
        </w:rPr>
        <w:t>, 24</w:t>
      </w:r>
      <w:r w:rsidRPr="00150978">
        <w:rPr>
          <w:color w:val="auto"/>
        </w:rPr>
        <w:t xml:space="preserve"> und/oder im Studienverlaufsplan aufgeführt.</w:t>
      </w:r>
    </w:p>
    <w:p w14:paraId="215A1DB1" w14:textId="77777777" w:rsidR="007613CD" w:rsidRPr="00150978" w:rsidRDefault="007613CD" w:rsidP="00450D42">
      <w:pPr>
        <w:pStyle w:val="FlietextTHnummeriert"/>
        <w:numPr>
          <w:ilvl w:val="0"/>
          <w:numId w:val="7"/>
        </w:numPr>
        <w:rPr>
          <w:color w:val="auto"/>
        </w:rPr>
      </w:pPr>
      <w:r w:rsidRPr="00150978">
        <w:rPr>
          <w:color w:val="auto"/>
        </w:rP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D05194" w:rsidRPr="00150978" w14:paraId="393098F0" w14:textId="77777777" w:rsidTr="00D921A4">
        <w:tc>
          <w:tcPr>
            <w:tcW w:w="1433" w:type="dxa"/>
          </w:tcPr>
          <w:p w14:paraId="1931D6EF" w14:textId="77777777" w:rsidR="00D05194" w:rsidRPr="00150978" w:rsidRDefault="00D05194" w:rsidP="00D921A4">
            <w:pPr>
              <w:pStyle w:val="FlietextTH"/>
              <w:rPr>
                <w:color w:val="auto"/>
              </w:rPr>
            </w:pPr>
            <w:r w:rsidRPr="00150978">
              <w:rPr>
                <w:color w:val="auto"/>
              </w:rPr>
              <w:t>1,0/1,3</w:t>
            </w:r>
          </w:p>
        </w:tc>
        <w:tc>
          <w:tcPr>
            <w:tcW w:w="333" w:type="dxa"/>
          </w:tcPr>
          <w:p w14:paraId="280F5B2E" w14:textId="77777777" w:rsidR="00D05194" w:rsidRPr="00150978" w:rsidRDefault="00D05194" w:rsidP="00D921A4">
            <w:pPr>
              <w:pStyle w:val="FlietextTH"/>
              <w:rPr>
                <w:color w:val="auto"/>
              </w:rPr>
            </w:pPr>
            <w:r w:rsidRPr="00150978">
              <w:rPr>
                <w:color w:val="auto"/>
              </w:rPr>
              <w:t>=</w:t>
            </w:r>
          </w:p>
        </w:tc>
        <w:tc>
          <w:tcPr>
            <w:tcW w:w="1317" w:type="dxa"/>
          </w:tcPr>
          <w:p w14:paraId="7029AAB5" w14:textId="77777777" w:rsidR="00D05194" w:rsidRPr="00150978" w:rsidRDefault="00D05194" w:rsidP="00D921A4">
            <w:pPr>
              <w:pStyle w:val="FlietextTH"/>
              <w:rPr>
                <w:color w:val="auto"/>
              </w:rPr>
            </w:pPr>
            <w:r w:rsidRPr="00150978">
              <w:rPr>
                <w:color w:val="auto"/>
              </w:rPr>
              <w:t>sehr gut</w:t>
            </w:r>
          </w:p>
        </w:tc>
        <w:tc>
          <w:tcPr>
            <w:tcW w:w="569" w:type="dxa"/>
          </w:tcPr>
          <w:p w14:paraId="0986C809" w14:textId="77777777" w:rsidR="00D05194" w:rsidRPr="00150978" w:rsidRDefault="00D05194" w:rsidP="00D921A4">
            <w:pPr>
              <w:pStyle w:val="FlietextTH"/>
              <w:rPr>
                <w:color w:val="auto"/>
              </w:rPr>
            </w:pPr>
            <w:r w:rsidRPr="00150978">
              <w:rPr>
                <w:color w:val="auto"/>
              </w:rPr>
              <w:t>=</w:t>
            </w:r>
          </w:p>
        </w:tc>
        <w:tc>
          <w:tcPr>
            <w:tcW w:w="5493" w:type="dxa"/>
          </w:tcPr>
          <w:p w14:paraId="12B4B280" w14:textId="77777777" w:rsidR="00D05194" w:rsidRPr="00150978" w:rsidRDefault="00D05194" w:rsidP="00D921A4">
            <w:pPr>
              <w:pStyle w:val="FlietextTH"/>
              <w:rPr>
                <w:color w:val="auto"/>
              </w:rPr>
            </w:pPr>
            <w:r w:rsidRPr="00150978">
              <w:rPr>
                <w:color w:val="auto"/>
              </w:rPr>
              <w:t>eine hervorragende Leistung;</w:t>
            </w:r>
          </w:p>
        </w:tc>
      </w:tr>
      <w:tr w:rsidR="00D05194" w:rsidRPr="00150978" w14:paraId="3F7A1846" w14:textId="77777777" w:rsidTr="00D921A4">
        <w:tc>
          <w:tcPr>
            <w:tcW w:w="1433" w:type="dxa"/>
          </w:tcPr>
          <w:p w14:paraId="1868111F" w14:textId="77777777" w:rsidR="00D05194" w:rsidRPr="00150978" w:rsidRDefault="00D05194" w:rsidP="00D921A4">
            <w:pPr>
              <w:pStyle w:val="FlietextTH"/>
              <w:rPr>
                <w:color w:val="auto"/>
              </w:rPr>
            </w:pPr>
            <w:r w:rsidRPr="00150978">
              <w:rPr>
                <w:color w:val="auto"/>
              </w:rPr>
              <w:t>1,7/2,0/2,3</w:t>
            </w:r>
          </w:p>
        </w:tc>
        <w:tc>
          <w:tcPr>
            <w:tcW w:w="333" w:type="dxa"/>
          </w:tcPr>
          <w:p w14:paraId="6B65953F" w14:textId="77777777" w:rsidR="00D05194" w:rsidRPr="00150978" w:rsidRDefault="00D05194" w:rsidP="00D921A4">
            <w:pPr>
              <w:pStyle w:val="FlietextTH"/>
              <w:rPr>
                <w:color w:val="auto"/>
              </w:rPr>
            </w:pPr>
            <w:r w:rsidRPr="00150978">
              <w:rPr>
                <w:color w:val="auto"/>
              </w:rPr>
              <w:t>=</w:t>
            </w:r>
          </w:p>
        </w:tc>
        <w:tc>
          <w:tcPr>
            <w:tcW w:w="1317" w:type="dxa"/>
          </w:tcPr>
          <w:p w14:paraId="331B7A90" w14:textId="77777777" w:rsidR="00D05194" w:rsidRPr="00150978" w:rsidRDefault="00D05194" w:rsidP="00D921A4">
            <w:pPr>
              <w:pStyle w:val="FlietextTH"/>
              <w:rPr>
                <w:color w:val="auto"/>
              </w:rPr>
            </w:pPr>
            <w:r w:rsidRPr="00150978">
              <w:rPr>
                <w:color w:val="auto"/>
              </w:rPr>
              <w:t>gut</w:t>
            </w:r>
          </w:p>
        </w:tc>
        <w:tc>
          <w:tcPr>
            <w:tcW w:w="569" w:type="dxa"/>
          </w:tcPr>
          <w:p w14:paraId="4039B6B6" w14:textId="77777777" w:rsidR="00D05194" w:rsidRPr="00150978" w:rsidRDefault="00D05194" w:rsidP="00D921A4">
            <w:pPr>
              <w:pStyle w:val="FlietextTH"/>
              <w:rPr>
                <w:color w:val="auto"/>
              </w:rPr>
            </w:pPr>
            <w:r w:rsidRPr="00150978">
              <w:rPr>
                <w:color w:val="auto"/>
              </w:rPr>
              <w:t>=</w:t>
            </w:r>
          </w:p>
        </w:tc>
        <w:tc>
          <w:tcPr>
            <w:tcW w:w="5493" w:type="dxa"/>
          </w:tcPr>
          <w:p w14:paraId="01233A24" w14:textId="77777777" w:rsidR="00D05194" w:rsidRPr="00150978" w:rsidRDefault="00D05194" w:rsidP="00D921A4">
            <w:pPr>
              <w:pStyle w:val="FlietextTH"/>
              <w:rPr>
                <w:color w:val="auto"/>
              </w:rPr>
            </w:pPr>
            <w:r w:rsidRPr="00150978">
              <w:rPr>
                <w:color w:val="auto"/>
              </w:rPr>
              <w:t>eine Leistung, die erheblich über den durchschnittlichen Anforderungen liegt;</w:t>
            </w:r>
          </w:p>
        </w:tc>
      </w:tr>
      <w:tr w:rsidR="00D05194" w:rsidRPr="00150978" w14:paraId="0B7421E3" w14:textId="77777777" w:rsidTr="00D921A4">
        <w:tc>
          <w:tcPr>
            <w:tcW w:w="1433" w:type="dxa"/>
          </w:tcPr>
          <w:p w14:paraId="4A01FAD0" w14:textId="77777777" w:rsidR="00D05194" w:rsidRPr="00150978" w:rsidRDefault="00D05194" w:rsidP="00D921A4">
            <w:pPr>
              <w:pStyle w:val="FlietextTH"/>
              <w:rPr>
                <w:color w:val="auto"/>
              </w:rPr>
            </w:pPr>
            <w:r w:rsidRPr="00150978">
              <w:rPr>
                <w:color w:val="auto"/>
              </w:rPr>
              <w:t>2,7/3,0/3,3</w:t>
            </w:r>
          </w:p>
        </w:tc>
        <w:tc>
          <w:tcPr>
            <w:tcW w:w="333" w:type="dxa"/>
          </w:tcPr>
          <w:p w14:paraId="48FFEA82" w14:textId="77777777" w:rsidR="00D05194" w:rsidRPr="00150978" w:rsidRDefault="00D05194" w:rsidP="00D921A4">
            <w:pPr>
              <w:pStyle w:val="FlietextTH"/>
              <w:rPr>
                <w:color w:val="auto"/>
              </w:rPr>
            </w:pPr>
            <w:r w:rsidRPr="00150978">
              <w:rPr>
                <w:color w:val="auto"/>
              </w:rPr>
              <w:t>=</w:t>
            </w:r>
          </w:p>
        </w:tc>
        <w:tc>
          <w:tcPr>
            <w:tcW w:w="1317" w:type="dxa"/>
          </w:tcPr>
          <w:p w14:paraId="1CD45B1D" w14:textId="77777777" w:rsidR="00D05194" w:rsidRPr="00150978" w:rsidRDefault="00D05194" w:rsidP="00D921A4">
            <w:pPr>
              <w:pStyle w:val="FlietextTH"/>
              <w:rPr>
                <w:color w:val="auto"/>
              </w:rPr>
            </w:pPr>
            <w:r w:rsidRPr="00150978">
              <w:rPr>
                <w:color w:val="auto"/>
              </w:rPr>
              <w:t>befriedigend</w:t>
            </w:r>
            <w:r w:rsidRPr="00150978">
              <w:rPr>
                <w:color w:val="auto"/>
              </w:rPr>
              <w:tab/>
            </w:r>
          </w:p>
        </w:tc>
        <w:tc>
          <w:tcPr>
            <w:tcW w:w="569" w:type="dxa"/>
          </w:tcPr>
          <w:p w14:paraId="19B831DE" w14:textId="77777777" w:rsidR="00D05194" w:rsidRPr="00150978" w:rsidRDefault="00D05194" w:rsidP="00D921A4">
            <w:pPr>
              <w:pStyle w:val="FlietextTH"/>
              <w:rPr>
                <w:color w:val="auto"/>
              </w:rPr>
            </w:pPr>
            <w:r w:rsidRPr="00150978">
              <w:rPr>
                <w:color w:val="auto"/>
              </w:rPr>
              <w:t>=</w:t>
            </w:r>
          </w:p>
        </w:tc>
        <w:tc>
          <w:tcPr>
            <w:tcW w:w="5493" w:type="dxa"/>
          </w:tcPr>
          <w:p w14:paraId="4A5DCC51" w14:textId="77777777" w:rsidR="00D05194" w:rsidRPr="00150978" w:rsidRDefault="00D05194" w:rsidP="00D921A4">
            <w:pPr>
              <w:pStyle w:val="FlietextTH"/>
              <w:rPr>
                <w:color w:val="auto"/>
              </w:rPr>
            </w:pPr>
            <w:r w:rsidRPr="00150978">
              <w:rPr>
                <w:color w:val="auto"/>
              </w:rPr>
              <w:t>eine Leistung, die durchschnittlichen Anforderungen entspricht;</w:t>
            </w:r>
          </w:p>
        </w:tc>
      </w:tr>
      <w:tr w:rsidR="00D05194" w:rsidRPr="00150978" w14:paraId="216C5AEC" w14:textId="77777777" w:rsidTr="00D921A4">
        <w:tc>
          <w:tcPr>
            <w:tcW w:w="1433" w:type="dxa"/>
          </w:tcPr>
          <w:p w14:paraId="0144A882" w14:textId="77777777" w:rsidR="00D05194" w:rsidRPr="00150978" w:rsidRDefault="00D05194" w:rsidP="00D921A4">
            <w:pPr>
              <w:pStyle w:val="FlietextTH"/>
              <w:rPr>
                <w:color w:val="auto"/>
              </w:rPr>
            </w:pPr>
            <w:r w:rsidRPr="00150978">
              <w:rPr>
                <w:color w:val="auto"/>
              </w:rPr>
              <w:t>3, 7/4,0</w:t>
            </w:r>
          </w:p>
        </w:tc>
        <w:tc>
          <w:tcPr>
            <w:tcW w:w="333" w:type="dxa"/>
          </w:tcPr>
          <w:p w14:paraId="420128B1" w14:textId="77777777" w:rsidR="00D05194" w:rsidRPr="00150978" w:rsidRDefault="00D05194" w:rsidP="00D921A4">
            <w:pPr>
              <w:pStyle w:val="FlietextTH"/>
              <w:rPr>
                <w:color w:val="auto"/>
              </w:rPr>
            </w:pPr>
            <w:r w:rsidRPr="00150978">
              <w:rPr>
                <w:color w:val="auto"/>
              </w:rPr>
              <w:t>=</w:t>
            </w:r>
          </w:p>
        </w:tc>
        <w:tc>
          <w:tcPr>
            <w:tcW w:w="1317" w:type="dxa"/>
          </w:tcPr>
          <w:p w14:paraId="4182E13F" w14:textId="77777777" w:rsidR="00D05194" w:rsidRPr="00150978" w:rsidRDefault="00D05194" w:rsidP="00D921A4">
            <w:pPr>
              <w:pStyle w:val="FlietextTH"/>
              <w:rPr>
                <w:color w:val="auto"/>
              </w:rPr>
            </w:pPr>
            <w:r w:rsidRPr="00150978">
              <w:rPr>
                <w:color w:val="auto"/>
              </w:rPr>
              <w:t>ausreichend</w:t>
            </w:r>
          </w:p>
        </w:tc>
        <w:tc>
          <w:tcPr>
            <w:tcW w:w="569" w:type="dxa"/>
          </w:tcPr>
          <w:p w14:paraId="5508161C" w14:textId="77777777" w:rsidR="00D05194" w:rsidRPr="00150978" w:rsidRDefault="00D05194" w:rsidP="00D921A4">
            <w:pPr>
              <w:pStyle w:val="FlietextTH"/>
              <w:rPr>
                <w:color w:val="auto"/>
              </w:rPr>
            </w:pPr>
            <w:r w:rsidRPr="00150978">
              <w:rPr>
                <w:color w:val="auto"/>
              </w:rPr>
              <w:t>=</w:t>
            </w:r>
          </w:p>
        </w:tc>
        <w:tc>
          <w:tcPr>
            <w:tcW w:w="5493" w:type="dxa"/>
          </w:tcPr>
          <w:p w14:paraId="3245236A" w14:textId="77777777" w:rsidR="00D05194" w:rsidRPr="00150978" w:rsidRDefault="00D05194" w:rsidP="00D921A4">
            <w:pPr>
              <w:pStyle w:val="FlietextTH"/>
              <w:rPr>
                <w:color w:val="auto"/>
              </w:rPr>
            </w:pPr>
            <w:r w:rsidRPr="00150978">
              <w:rPr>
                <w:color w:val="auto"/>
              </w:rPr>
              <w:t xml:space="preserve">eine Leistung, die trotz ihrer Mängel noch den </w:t>
            </w:r>
            <w:r w:rsidR="00D921A4" w:rsidRPr="00150978">
              <w:rPr>
                <w:color w:val="auto"/>
              </w:rPr>
              <w:t>An</w:t>
            </w:r>
            <w:r w:rsidRPr="00150978">
              <w:rPr>
                <w:color w:val="auto"/>
              </w:rPr>
              <w:t>forderungen genügt;</w:t>
            </w:r>
          </w:p>
        </w:tc>
      </w:tr>
      <w:tr w:rsidR="00D05194" w:rsidRPr="00150978" w14:paraId="29F2E996" w14:textId="77777777" w:rsidTr="00D921A4">
        <w:tc>
          <w:tcPr>
            <w:tcW w:w="1433" w:type="dxa"/>
          </w:tcPr>
          <w:p w14:paraId="54E8D92A" w14:textId="77777777" w:rsidR="00D05194" w:rsidRPr="00150978" w:rsidRDefault="00D05194" w:rsidP="00D921A4">
            <w:pPr>
              <w:pStyle w:val="FlietextTH"/>
              <w:rPr>
                <w:color w:val="auto"/>
              </w:rPr>
            </w:pPr>
            <w:r w:rsidRPr="00150978">
              <w:rPr>
                <w:color w:val="auto"/>
              </w:rPr>
              <w:t>5</w:t>
            </w:r>
          </w:p>
        </w:tc>
        <w:tc>
          <w:tcPr>
            <w:tcW w:w="333" w:type="dxa"/>
          </w:tcPr>
          <w:p w14:paraId="03DFFA67" w14:textId="77777777" w:rsidR="00D05194" w:rsidRPr="00150978" w:rsidRDefault="00D05194" w:rsidP="00D921A4">
            <w:pPr>
              <w:pStyle w:val="FlietextTH"/>
              <w:rPr>
                <w:color w:val="auto"/>
              </w:rPr>
            </w:pPr>
            <w:r w:rsidRPr="00150978">
              <w:rPr>
                <w:color w:val="auto"/>
              </w:rPr>
              <w:t>=</w:t>
            </w:r>
          </w:p>
        </w:tc>
        <w:tc>
          <w:tcPr>
            <w:tcW w:w="1317" w:type="dxa"/>
          </w:tcPr>
          <w:p w14:paraId="4295E23D" w14:textId="77777777" w:rsidR="00D05194" w:rsidRPr="00150978" w:rsidRDefault="00D05194" w:rsidP="00D921A4">
            <w:pPr>
              <w:pStyle w:val="FlietextTH"/>
              <w:rPr>
                <w:color w:val="auto"/>
              </w:rPr>
            </w:pPr>
            <w:r w:rsidRPr="00150978">
              <w:rPr>
                <w:color w:val="auto"/>
              </w:rPr>
              <w:t>nicht ausreichend</w:t>
            </w:r>
          </w:p>
        </w:tc>
        <w:tc>
          <w:tcPr>
            <w:tcW w:w="569" w:type="dxa"/>
          </w:tcPr>
          <w:p w14:paraId="0B150712" w14:textId="77777777" w:rsidR="00D05194" w:rsidRPr="00150978" w:rsidRDefault="00D05194" w:rsidP="00D921A4">
            <w:pPr>
              <w:pStyle w:val="FlietextTH"/>
              <w:rPr>
                <w:color w:val="auto"/>
              </w:rPr>
            </w:pPr>
            <w:r w:rsidRPr="00150978">
              <w:rPr>
                <w:color w:val="auto"/>
              </w:rPr>
              <w:t>=</w:t>
            </w:r>
          </w:p>
        </w:tc>
        <w:tc>
          <w:tcPr>
            <w:tcW w:w="5493" w:type="dxa"/>
          </w:tcPr>
          <w:p w14:paraId="40BCE6E6" w14:textId="77777777" w:rsidR="00D05194" w:rsidRPr="00150978" w:rsidRDefault="00D05194" w:rsidP="00D921A4">
            <w:pPr>
              <w:pStyle w:val="FlietextTH"/>
              <w:rPr>
                <w:color w:val="auto"/>
              </w:rPr>
            </w:pPr>
            <w:r w:rsidRPr="00150978">
              <w:rPr>
                <w:color w:val="auto"/>
              </w:rPr>
              <w:t>eine Leistung, die wegen erheblicher Mängel den Anforderungen nicht mehr genügt.</w:t>
            </w:r>
          </w:p>
        </w:tc>
      </w:tr>
    </w:tbl>
    <w:p w14:paraId="66F7E5C6" w14:textId="77777777" w:rsidR="007613CD" w:rsidRPr="00150978" w:rsidRDefault="007613CD" w:rsidP="009A3D56">
      <w:pPr>
        <w:pStyle w:val="FlietextTHeingerckt"/>
        <w:rPr>
          <w:color w:val="auto"/>
        </w:rPr>
      </w:pPr>
      <w:r w:rsidRPr="00150978">
        <w:rPr>
          <w:color w:val="auto"/>
        </w:rPr>
        <w:t>Die Noten 0,7; 4,3; 4,7 und 5,3 sind ausgeschlossen.</w:t>
      </w:r>
    </w:p>
    <w:p w14:paraId="4F36C54E" w14:textId="77777777" w:rsidR="007613CD" w:rsidRPr="00150978" w:rsidRDefault="007613CD" w:rsidP="00150978">
      <w:pPr>
        <w:pStyle w:val="FlietextTHnummeriert"/>
        <w:numPr>
          <w:ilvl w:val="0"/>
          <w:numId w:val="7"/>
        </w:numPr>
        <w:rPr>
          <w:color w:val="auto"/>
        </w:rPr>
      </w:pPr>
      <w:r w:rsidRPr="00150978">
        <w:rPr>
          <w:color w:val="auto"/>
        </w:rP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rsidRPr="00150978" w14:paraId="013C7CCA" w14:textId="77777777" w:rsidTr="00660E9A">
        <w:tc>
          <w:tcPr>
            <w:tcW w:w="2489" w:type="dxa"/>
          </w:tcPr>
          <w:p w14:paraId="033C1C27" w14:textId="77777777" w:rsidR="00660E9A" w:rsidRPr="00150978" w:rsidRDefault="00660E9A" w:rsidP="002F4998">
            <w:pPr>
              <w:pStyle w:val="FlietextTH"/>
              <w:rPr>
                <w:color w:val="auto"/>
              </w:rPr>
            </w:pPr>
            <w:r w:rsidRPr="00150978">
              <w:rPr>
                <w:color w:val="auto"/>
              </w:rPr>
              <w:t>bis 1,5</w:t>
            </w:r>
          </w:p>
        </w:tc>
        <w:tc>
          <w:tcPr>
            <w:tcW w:w="6130" w:type="dxa"/>
          </w:tcPr>
          <w:p w14:paraId="3410BD57" w14:textId="77777777" w:rsidR="00660E9A" w:rsidRPr="00150978" w:rsidRDefault="00660E9A" w:rsidP="002F4998">
            <w:pPr>
              <w:pStyle w:val="FlietextTH"/>
              <w:rPr>
                <w:color w:val="auto"/>
              </w:rPr>
            </w:pPr>
            <w:r w:rsidRPr="00150978">
              <w:rPr>
                <w:color w:val="auto"/>
              </w:rPr>
              <w:t>die Note „sehr gut“</w:t>
            </w:r>
          </w:p>
        </w:tc>
      </w:tr>
      <w:tr w:rsidR="00660E9A" w:rsidRPr="00150978" w14:paraId="512E9762" w14:textId="77777777" w:rsidTr="00660E9A">
        <w:tc>
          <w:tcPr>
            <w:tcW w:w="2489" w:type="dxa"/>
          </w:tcPr>
          <w:p w14:paraId="088C151F" w14:textId="77777777" w:rsidR="00660E9A" w:rsidRPr="00150978" w:rsidRDefault="00660E9A" w:rsidP="002F4998">
            <w:pPr>
              <w:pStyle w:val="FlietextTH"/>
              <w:rPr>
                <w:color w:val="auto"/>
              </w:rPr>
            </w:pPr>
            <w:r w:rsidRPr="00150978">
              <w:rPr>
                <w:color w:val="auto"/>
              </w:rPr>
              <w:t>über 1,5 bis 2,5</w:t>
            </w:r>
          </w:p>
        </w:tc>
        <w:tc>
          <w:tcPr>
            <w:tcW w:w="6130" w:type="dxa"/>
          </w:tcPr>
          <w:p w14:paraId="01130189" w14:textId="77777777" w:rsidR="00660E9A" w:rsidRPr="00150978" w:rsidRDefault="00660E9A" w:rsidP="002F4998">
            <w:pPr>
              <w:pStyle w:val="FlietextTH"/>
              <w:rPr>
                <w:color w:val="auto"/>
              </w:rPr>
            </w:pPr>
            <w:r w:rsidRPr="00150978">
              <w:rPr>
                <w:color w:val="auto"/>
              </w:rPr>
              <w:t>die Note „gut“</w:t>
            </w:r>
          </w:p>
        </w:tc>
      </w:tr>
      <w:tr w:rsidR="00660E9A" w:rsidRPr="00150978" w14:paraId="5EC00EA5" w14:textId="77777777" w:rsidTr="00660E9A">
        <w:tc>
          <w:tcPr>
            <w:tcW w:w="2489" w:type="dxa"/>
          </w:tcPr>
          <w:p w14:paraId="03726C0D" w14:textId="77777777" w:rsidR="00660E9A" w:rsidRPr="00150978" w:rsidRDefault="00660E9A" w:rsidP="002F4998">
            <w:pPr>
              <w:pStyle w:val="FlietextTH"/>
              <w:rPr>
                <w:color w:val="auto"/>
              </w:rPr>
            </w:pPr>
            <w:r w:rsidRPr="00150978">
              <w:rPr>
                <w:color w:val="auto"/>
              </w:rPr>
              <w:t>über 2,5 bis 3,5</w:t>
            </w:r>
          </w:p>
        </w:tc>
        <w:tc>
          <w:tcPr>
            <w:tcW w:w="6130" w:type="dxa"/>
          </w:tcPr>
          <w:p w14:paraId="57A7E319" w14:textId="77777777" w:rsidR="00660E9A" w:rsidRPr="00150978" w:rsidRDefault="00660E9A" w:rsidP="002F4998">
            <w:pPr>
              <w:pStyle w:val="FlietextTH"/>
              <w:rPr>
                <w:color w:val="auto"/>
              </w:rPr>
            </w:pPr>
            <w:r w:rsidRPr="00150978">
              <w:rPr>
                <w:color w:val="auto"/>
              </w:rPr>
              <w:t>die Note „befriedigend“</w:t>
            </w:r>
            <w:r w:rsidRPr="00150978">
              <w:rPr>
                <w:color w:val="auto"/>
              </w:rPr>
              <w:tab/>
            </w:r>
          </w:p>
        </w:tc>
      </w:tr>
      <w:tr w:rsidR="00660E9A" w:rsidRPr="00150978" w14:paraId="33D097C3" w14:textId="77777777" w:rsidTr="00660E9A">
        <w:tc>
          <w:tcPr>
            <w:tcW w:w="2489" w:type="dxa"/>
          </w:tcPr>
          <w:p w14:paraId="08FEC49C" w14:textId="77777777" w:rsidR="00660E9A" w:rsidRPr="00150978" w:rsidRDefault="00660E9A" w:rsidP="002F4998">
            <w:pPr>
              <w:pStyle w:val="FlietextTH"/>
              <w:rPr>
                <w:color w:val="auto"/>
              </w:rPr>
            </w:pPr>
            <w:r w:rsidRPr="00150978">
              <w:rPr>
                <w:color w:val="auto"/>
              </w:rPr>
              <w:t>über 3,5 bis 4,0</w:t>
            </w:r>
          </w:p>
        </w:tc>
        <w:tc>
          <w:tcPr>
            <w:tcW w:w="6130" w:type="dxa"/>
          </w:tcPr>
          <w:p w14:paraId="30C94108" w14:textId="77777777" w:rsidR="00660E9A" w:rsidRPr="00150978" w:rsidRDefault="00660E9A" w:rsidP="002F4998">
            <w:pPr>
              <w:pStyle w:val="FlietextTH"/>
              <w:rPr>
                <w:color w:val="auto"/>
              </w:rPr>
            </w:pPr>
            <w:r w:rsidRPr="00150978">
              <w:rPr>
                <w:color w:val="auto"/>
              </w:rPr>
              <w:t>die Note „ausreichend“</w:t>
            </w:r>
          </w:p>
        </w:tc>
      </w:tr>
      <w:tr w:rsidR="00660E9A" w:rsidRPr="00150978" w14:paraId="22BF93AB" w14:textId="77777777" w:rsidTr="00660E9A">
        <w:tc>
          <w:tcPr>
            <w:tcW w:w="2489" w:type="dxa"/>
          </w:tcPr>
          <w:p w14:paraId="645AF518" w14:textId="77777777" w:rsidR="00660E9A" w:rsidRPr="00150978" w:rsidRDefault="00660E9A" w:rsidP="002F4998">
            <w:pPr>
              <w:pStyle w:val="FlietextTH"/>
              <w:rPr>
                <w:color w:val="auto"/>
              </w:rPr>
            </w:pPr>
            <w:r w:rsidRPr="00150978">
              <w:rPr>
                <w:color w:val="auto"/>
              </w:rPr>
              <w:t>über 4,0</w:t>
            </w:r>
          </w:p>
        </w:tc>
        <w:tc>
          <w:tcPr>
            <w:tcW w:w="6130" w:type="dxa"/>
          </w:tcPr>
          <w:p w14:paraId="10799115" w14:textId="77777777" w:rsidR="00660E9A" w:rsidRPr="00150978" w:rsidRDefault="00660E9A" w:rsidP="002F4998">
            <w:pPr>
              <w:pStyle w:val="FlietextTH"/>
              <w:rPr>
                <w:color w:val="auto"/>
              </w:rPr>
            </w:pPr>
            <w:r w:rsidRPr="00150978">
              <w:rPr>
                <w:color w:val="auto"/>
              </w:rPr>
              <w:t>die Note „nicht ausreichend“</w:t>
            </w:r>
          </w:p>
        </w:tc>
      </w:tr>
    </w:tbl>
    <w:p w14:paraId="2A90D413" w14:textId="77777777" w:rsidR="007613CD" w:rsidRPr="00150978" w:rsidRDefault="00660E9A" w:rsidP="00C31552">
      <w:pPr>
        <w:pStyle w:val="FlietextTHnummeriert"/>
        <w:numPr>
          <w:ilvl w:val="0"/>
          <w:numId w:val="0"/>
        </w:numPr>
        <w:ind w:left="454"/>
        <w:rPr>
          <w:color w:val="auto"/>
        </w:rPr>
      </w:pPr>
      <w:r w:rsidRPr="00150978">
        <w:rPr>
          <w:color w:val="auto"/>
        </w:rPr>
        <w:t>H</w:t>
      </w:r>
      <w:r w:rsidR="007613CD" w:rsidRPr="00150978">
        <w:rPr>
          <w:color w:val="auto"/>
        </w:rPr>
        <w:t>ierbei werden Zwischenwerte nur mit der ersten</w:t>
      </w:r>
      <w:r w:rsidR="009E7D34" w:rsidRPr="00150978">
        <w:rPr>
          <w:color w:val="auto"/>
        </w:rPr>
        <w:t xml:space="preserve"> Dezimalstelle berücksichtigt; </w:t>
      </w:r>
      <w:r w:rsidR="007613CD" w:rsidRPr="00150978">
        <w:rPr>
          <w:color w:val="auto"/>
        </w:rPr>
        <w:t>alle weiteren Stellen hinter dem Komma werden ohne Rundung gestrichen.</w:t>
      </w:r>
    </w:p>
    <w:p w14:paraId="1124A549" w14:textId="77777777" w:rsidR="007613CD" w:rsidRPr="00150978" w:rsidRDefault="007613CD" w:rsidP="00D50AB4">
      <w:pPr>
        <w:pStyle w:val="FlietextTHnummeriert"/>
        <w:numPr>
          <w:ilvl w:val="0"/>
          <w:numId w:val="7"/>
        </w:numPr>
        <w:rPr>
          <w:color w:val="auto"/>
        </w:rPr>
      </w:pPr>
      <w:r w:rsidRPr="00150978">
        <w:rPr>
          <w:color w:val="auto"/>
        </w:rP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4A511270" w14:textId="1FED53E4" w:rsidR="00604078" w:rsidRPr="00150978" w:rsidRDefault="00604078" w:rsidP="00150978">
      <w:pPr>
        <w:pStyle w:val="FlietextTHnummeriert"/>
        <w:numPr>
          <w:ilvl w:val="0"/>
          <w:numId w:val="7"/>
        </w:numPr>
        <w:rPr>
          <w:color w:val="auto"/>
        </w:rPr>
      </w:pPr>
      <w:r w:rsidRPr="00150978">
        <w:rPr>
          <w:color w:val="auto"/>
        </w:rPr>
        <w:t xml:space="preserve">Eine Prüfung ist bestanden, wenn die Prüfungsleistung mindestens als "ausreichend" bewertet worden ist. Besteht die Modulprüfung aus mehreren einzelnen Prüfungsleistungen, ist, wenn nicht in dieser Prüfungsordnung oder im Modulhandbuch etwas anderes geregelt ist, das Modul </w:t>
      </w:r>
      <w:r w:rsidRPr="00150978">
        <w:rPr>
          <w:color w:val="auto"/>
        </w:rPr>
        <w:lastRenderedPageBreak/>
        <w:t xml:space="preserve">bestanden, wenn der Durchschnitt der Prüfungsleistungen unter Berücksichtigung ihrer Gewichtung untereinander mindestens die Note „ausreichend“ (4,0) ergibt. </w:t>
      </w:r>
    </w:p>
    <w:p w14:paraId="163DED88" w14:textId="77777777" w:rsidR="007613CD" w:rsidRPr="00150978" w:rsidRDefault="007613CD" w:rsidP="00450D42">
      <w:pPr>
        <w:pStyle w:val="FlietextTHnummeriert"/>
        <w:numPr>
          <w:ilvl w:val="0"/>
          <w:numId w:val="7"/>
        </w:numPr>
        <w:rPr>
          <w:color w:val="auto"/>
        </w:rPr>
      </w:pPr>
      <w:r w:rsidRPr="00150978">
        <w:rPr>
          <w:color w:val="auto"/>
        </w:rPr>
        <w:t xml:space="preserve">Die Bewertung der Prüfungsleistungen muss innerhalb von sechs Wochen erfolgen und den Studierenden mitgeteilt werden. Die Bekanntmachung durch Aushang oder in einem elektronischen Prüfungsverwaltungssystem ist ausreichend. Die Bewertung der Bachelorarbeit ist den Studierenden nach spätestens acht Wochen mitzuteilen. </w:t>
      </w:r>
    </w:p>
    <w:p w14:paraId="60CE3E11" w14:textId="4C387C95" w:rsidR="007613CD" w:rsidRPr="00150978" w:rsidRDefault="007613CD" w:rsidP="00F178D5">
      <w:pPr>
        <w:pStyle w:val="berschrift2"/>
        <w:spacing w:before="360" w:after="120"/>
        <w:ind w:left="595" w:hanging="595"/>
        <w:rPr>
          <w:color w:val="auto"/>
        </w:rPr>
      </w:pPr>
      <w:bookmarkStart w:id="20" w:name="_Leistungspunkte_(Credits)_nach"/>
      <w:bookmarkStart w:id="21" w:name="_Toc536794753"/>
      <w:bookmarkEnd w:id="20"/>
      <w:r w:rsidRPr="00150978">
        <w:rPr>
          <w:color w:val="auto"/>
        </w:rPr>
        <w:t xml:space="preserve">Leistungspunkte (Credits) nach dem ECTS (European Credit Transfer </w:t>
      </w:r>
      <w:r w:rsidR="00E631E8" w:rsidRPr="00150978">
        <w:rPr>
          <w:noProof/>
          <w:color w:val="auto"/>
        </w:rPr>
        <w:t>Sys</w:t>
      </w:r>
      <w:r w:rsidRPr="00150978">
        <w:rPr>
          <w:noProof/>
          <w:color w:val="auto"/>
        </w:rPr>
        <w:t>tem</w:t>
      </w:r>
      <w:r w:rsidRPr="00150978">
        <w:rPr>
          <w:color w:val="auto"/>
        </w:rPr>
        <w:t>)</w:t>
      </w:r>
      <w:bookmarkEnd w:id="21"/>
    </w:p>
    <w:p w14:paraId="632FECD6" w14:textId="77777777" w:rsidR="007613CD" w:rsidRPr="00150978" w:rsidRDefault="007613CD" w:rsidP="00450D42">
      <w:pPr>
        <w:pStyle w:val="FlietextTHnummeriert"/>
        <w:numPr>
          <w:ilvl w:val="0"/>
          <w:numId w:val="8"/>
        </w:numPr>
        <w:rPr>
          <w:color w:val="auto"/>
        </w:rPr>
      </w:pPr>
      <w:r w:rsidRPr="00150978">
        <w:rPr>
          <w:color w:val="auto"/>
        </w:rPr>
        <w:t>Jedem Modul des Bachelorstudiengangs werden Leistungspunkte zugeordnet, die eine Anerkennung im Rahmen des European Credit Transfer Systems (ECTS) ermöglichen. Sie sind ein quantitatives Maß für den gesamten zeitlichen</w:t>
      </w:r>
      <w:r w:rsidR="00E631E8" w:rsidRPr="00150978">
        <w:rPr>
          <w:color w:val="auto"/>
        </w:rPr>
        <w:t xml:space="preserve"> Arbeits</w:t>
      </w:r>
      <w:r w:rsidRPr="00150978">
        <w:rPr>
          <w:color w:val="auto"/>
        </w:rPr>
        <w:t>aufwand, bestehend aus Präsenzzeiten, Zei</w:t>
      </w:r>
      <w:r w:rsidR="00E631E8" w:rsidRPr="00150978">
        <w:rPr>
          <w:color w:val="auto"/>
        </w:rPr>
        <w:t>ten für Vor- und Nachberei</w:t>
      </w:r>
      <w:r w:rsidRPr="00150978">
        <w:rPr>
          <w:color w:val="auto"/>
        </w:rPr>
        <w:t>tung der Veranstaltung, Selbststudium sowie für Prüfung und Prüfungs</w:t>
      </w:r>
      <w:r w:rsidR="00E631E8" w:rsidRPr="00150978">
        <w:rPr>
          <w:color w:val="auto"/>
        </w:rPr>
        <w:t>vorberei</w:t>
      </w:r>
      <w:r w:rsidRPr="00150978">
        <w:rPr>
          <w:color w:val="auto"/>
        </w:rPr>
        <w:t xml:space="preserve">tung, den durchschnittlich begabte Studierende aufbringen müssen, um die Lehrveranstaltung erfolgreich abzuschließen. </w:t>
      </w:r>
    </w:p>
    <w:p w14:paraId="409DC5B4" w14:textId="77777777" w:rsidR="007613CD" w:rsidRPr="00150978" w:rsidRDefault="007613CD" w:rsidP="00450D42">
      <w:pPr>
        <w:pStyle w:val="FlietextTHnummeriert"/>
        <w:numPr>
          <w:ilvl w:val="0"/>
          <w:numId w:val="7"/>
        </w:numPr>
        <w:rPr>
          <w:color w:val="auto"/>
        </w:rPr>
      </w:pPr>
      <w:r w:rsidRPr="00150978">
        <w:rPr>
          <w:color w:val="auto"/>
        </w:rP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7FB65CCF" w14:textId="6B0D126F" w:rsidR="007613CD" w:rsidRPr="00150978" w:rsidRDefault="00E631E8" w:rsidP="00450D42">
      <w:pPr>
        <w:pStyle w:val="FlietextTHnummeriert"/>
        <w:numPr>
          <w:ilvl w:val="0"/>
          <w:numId w:val="7"/>
        </w:numPr>
        <w:rPr>
          <w:color w:val="auto"/>
        </w:rPr>
      </w:pPr>
      <w:r w:rsidRPr="00150978">
        <w:rPr>
          <w:color w:val="auto"/>
        </w:rPr>
        <w:t>L</w:t>
      </w:r>
      <w:r w:rsidR="007613CD" w:rsidRPr="00150978">
        <w:rPr>
          <w:color w:val="auto"/>
        </w:rPr>
        <w:t xml:space="preserve">eistungspunkte werden nur bei erfolgreichem Abschluss eines Moduls vergeben. Das bedeutet, dass für jede bestandene oder mindestens mit </w:t>
      </w:r>
      <w:r w:rsidR="009E7D34" w:rsidRPr="00150978">
        <w:rPr>
          <w:color w:val="auto"/>
        </w:rPr>
        <w:t>„</w:t>
      </w:r>
      <w:r w:rsidR="007613CD" w:rsidRPr="00150978">
        <w:rPr>
          <w:color w:val="auto"/>
        </w:rPr>
        <w:t>ausreichend</w:t>
      </w:r>
      <w:r w:rsidR="009E7D34" w:rsidRPr="00150978">
        <w:rPr>
          <w:color w:val="auto"/>
        </w:rPr>
        <w:t>“</w:t>
      </w:r>
      <w:r w:rsidR="007613CD" w:rsidRPr="00150978">
        <w:rPr>
          <w:color w:val="auto"/>
        </w:rPr>
        <w:t xml:space="preserve"> benotete Modulprüfung im Sinne des </w:t>
      </w:r>
      <w:hyperlink w:anchor="_Bewertung_von_Prüfungsleistungen" w:tooltip="§ 11" w:history="1">
        <w:r w:rsidR="007613CD" w:rsidRPr="00C95CD6">
          <w:rPr>
            <w:rStyle w:val="Hyperlink"/>
            <w:u w:val="none"/>
          </w:rPr>
          <w:t>§ 11</w:t>
        </w:r>
      </w:hyperlink>
      <w:r w:rsidR="007613CD" w:rsidRPr="00150978">
        <w:rPr>
          <w:color w:val="auto"/>
        </w:rPr>
        <w:t xml:space="preserve"> Abs. 2 und 6 die volle Punktzahl unabhängig von der erreichten Einzelnote vergeben wird. Insgesamt sind für den erfolgreichen Abschluss des Bachelorstudiums </w:t>
      </w:r>
      <w:r w:rsidR="0020197E" w:rsidRPr="00150978">
        <w:rPr>
          <w:color w:val="auto"/>
        </w:rPr>
        <w:t xml:space="preserve">ohne Praxissemester </w:t>
      </w:r>
      <w:r w:rsidR="007613CD" w:rsidRPr="00C95CD6">
        <w:rPr>
          <w:rStyle w:val="THRot"/>
          <w:color w:val="auto"/>
        </w:rPr>
        <w:t>180</w:t>
      </w:r>
      <w:r w:rsidR="0020197E" w:rsidRPr="00150978">
        <w:rPr>
          <w:rStyle w:val="THRot"/>
          <w:color w:val="auto"/>
        </w:rPr>
        <w:t xml:space="preserve"> </w:t>
      </w:r>
      <w:r w:rsidR="007613CD" w:rsidRPr="00150978">
        <w:rPr>
          <w:color w:val="auto"/>
        </w:rPr>
        <w:t xml:space="preserve">Leistungspunkte </w:t>
      </w:r>
      <w:r w:rsidR="0020197E" w:rsidRPr="00150978">
        <w:rPr>
          <w:color w:val="auto"/>
        </w:rPr>
        <w:t xml:space="preserve">bzw. mit Praxissemester 210 Leistungspunkte </w:t>
      </w:r>
      <w:r w:rsidR="007613CD" w:rsidRPr="00150978">
        <w:rPr>
          <w:color w:val="auto"/>
        </w:rPr>
        <w:t>erforderlich.</w:t>
      </w:r>
    </w:p>
    <w:p w14:paraId="121369E9" w14:textId="77777777" w:rsidR="007613CD" w:rsidRPr="00150978" w:rsidRDefault="007613CD" w:rsidP="00450D42">
      <w:pPr>
        <w:pStyle w:val="FlietextTHnummeriert"/>
        <w:numPr>
          <w:ilvl w:val="0"/>
          <w:numId w:val="7"/>
        </w:numPr>
        <w:rPr>
          <w:color w:val="auto"/>
        </w:rPr>
      </w:pPr>
      <w:r w:rsidRPr="00150978">
        <w:rPr>
          <w:color w:val="auto"/>
        </w:rPr>
        <w:t>Die Zuordnung von Leistungspunkten zu ei</w:t>
      </w:r>
      <w:r w:rsidR="00E631E8" w:rsidRPr="00150978">
        <w:rPr>
          <w:color w:val="auto"/>
        </w:rPr>
        <w:t>nzelnen Modulen sowie zu Ba</w:t>
      </w:r>
      <w:r w:rsidRPr="00150978">
        <w:rPr>
          <w:color w:val="auto"/>
        </w:rPr>
        <w:t xml:space="preserve">chelorarbeit </w:t>
      </w:r>
      <w:r w:rsidRPr="00C95CD6">
        <w:rPr>
          <w:rStyle w:val="THRot"/>
          <w:color w:val="auto"/>
        </w:rPr>
        <w:t>und Kolloquium</w:t>
      </w:r>
      <w:r w:rsidRPr="00150978">
        <w:rPr>
          <w:color w:val="auto"/>
        </w:rPr>
        <w:t xml:space="preserve"> ergibt sich aus dem Studienverlaufsplan (</w:t>
      </w:r>
      <w:hyperlink w:anchor="Anlage" w:tooltip="Anlage" w:history="1">
        <w:r w:rsidRPr="00C95CD6">
          <w:rPr>
            <w:rStyle w:val="Hyperlink"/>
          </w:rPr>
          <w:t>Anlage 1</w:t>
        </w:r>
      </w:hyperlink>
      <w:r w:rsidRPr="00150978">
        <w:rPr>
          <w:color w:val="auto"/>
        </w:rPr>
        <w:t xml:space="preserve">) und wird im Modulhandbuch näher erläutert. </w:t>
      </w:r>
    </w:p>
    <w:p w14:paraId="0DD2DB1A" w14:textId="77777777" w:rsidR="007613CD" w:rsidRPr="00150978" w:rsidRDefault="007613CD" w:rsidP="00450D42">
      <w:pPr>
        <w:pStyle w:val="FlietextTHnummeriert"/>
        <w:numPr>
          <w:ilvl w:val="0"/>
          <w:numId w:val="7"/>
        </w:numPr>
        <w:rPr>
          <w:color w:val="auto"/>
        </w:rPr>
      </w:pPr>
      <w:r w:rsidRPr="00150978">
        <w:rPr>
          <w:color w:val="auto"/>
        </w:rPr>
        <w:t xml:space="preserve">An anderen Hochschulen innerhalb und außerhalb des Geltungsbereichs des Grundgesetzes nach dem ECTS erbrachte Leistungspunkte werden nach </w:t>
      </w:r>
      <w:hyperlink w:anchor="_Anerkennung_von_Studien-" w:history="1">
        <w:r w:rsidR="006C1887" w:rsidRPr="00C95CD6">
          <w:rPr>
            <w:rStyle w:val="Hyperlink"/>
            <w:u w:val="none"/>
          </w:rPr>
          <w:t>§ 10</w:t>
        </w:r>
      </w:hyperlink>
      <w:r w:rsidR="006C1887" w:rsidRPr="00C95CD6">
        <w:rPr>
          <w:rStyle w:val="Hyperlink"/>
          <w:u w:val="none"/>
        </w:rPr>
        <w:t xml:space="preserve"> </w:t>
      </w:r>
      <w:r w:rsidRPr="00150978">
        <w:rPr>
          <w:color w:val="auto"/>
        </w:rPr>
        <w:t>mit der Punktzahl anerkannt, die für die Leistu</w:t>
      </w:r>
      <w:r w:rsidR="00091827" w:rsidRPr="00150978">
        <w:rPr>
          <w:color w:val="auto"/>
        </w:rPr>
        <w:t>ng im aktuellen Studiengang vor</w:t>
      </w:r>
      <w:r w:rsidRPr="00150978">
        <w:rPr>
          <w:color w:val="auto"/>
        </w:rPr>
        <w:t xml:space="preserve">gesehen ist. Bei einer teilweisen Anerkennung reduziert sich die Zahl der gutzuschreibenden ECTS-Punkte entsprechend, siehe </w:t>
      </w:r>
      <w:hyperlink w:anchor="_Anerkennung_von_Studien-" w:history="1">
        <w:r w:rsidRPr="00C95CD6">
          <w:rPr>
            <w:rStyle w:val="Hyperlink"/>
            <w:u w:val="none"/>
          </w:rPr>
          <w:t>§ 10</w:t>
        </w:r>
      </w:hyperlink>
      <w:r w:rsidRPr="00150978">
        <w:rPr>
          <w:color w:val="auto"/>
        </w:rPr>
        <w:t xml:space="preserve"> Abs. 4 Satz 2.</w:t>
      </w:r>
    </w:p>
    <w:p w14:paraId="6D2C248C" w14:textId="03490866" w:rsidR="007613CD" w:rsidRPr="00150978" w:rsidRDefault="007613CD" w:rsidP="00E631E8">
      <w:pPr>
        <w:pStyle w:val="berschrift2"/>
        <w:spacing w:before="360" w:after="120"/>
        <w:rPr>
          <w:color w:val="auto"/>
        </w:rPr>
      </w:pPr>
      <w:bookmarkStart w:id="22" w:name="_Toc536794754"/>
      <w:r w:rsidRPr="00150978">
        <w:rPr>
          <w:color w:val="auto"/>
        </w:rPr>
        <w:t>Bewertung von Prüfungsleistungen nach dem ECTS-Notensystem</w:t>
      </w:r>
      <w:bookmarkEnd w:id="22"/>
    </w:p>
    <w:p w14:paraId="5183003A" w14:textId="77777777" w:rsidR="007613CD" w:rsidRPr="00150978" w:rsidRDefault="007613CD" w:rsidP="009A3D56">
      <w:pPr>
        <w:pStyle w:val="FlietextTHeingerckt"/>
        <w:rPr>
          <w:color w:val="auto"/>
        </w:rPr>
      </w:pPr>
      <w:r w:rsidRPr="00150978">
        <w:rPr>
          <w:color w:val="auto"/>
        </w:rPr>
        <w:t xml:space="preserve">Das den Studierenden ausgestellte Zeugnis nach </w:t>
      </w:r>
      <w:hyperlink w:anchor="_Zeugnis,_Gesamtnote,_Diploma" w:tooltip="§ 31" w:history="1">
        <w:r w:rsidR="006C1887" w:rsidRPr="00150978">
          <w:rPr>
            <w:rStyle w:val="Hyperlink"/>
            <w:u w:val="none"/>
          </w:rPr>
          <w:t>§ 31</w:t>
        </w:r>
      </w:hyperlink>
      <w:r w:rsidRPr="00150978">
        <w:rPr>
          <w:color w:val="auto"/>
        </w:rPr>
        <w:t xml:space="preserve"> Abs. 1 weist auch eine Notenverteilungsskala zur relativen Einstufung der Gesamtnote aus, die den Vorgaben des ECTS und den Hinweisen von Kultusministerkonferenz und Hochschulrektorenkonferenz folgt. </w:t>
      </w:r>
    </w:p>
    <w:p w14:paraId="13B5580C" w14:textId="77777777" w:rsidR="00266426" w:rsidRPr="00150978" w:rsidRDefault="007613CD" w:rsidP="009A3D56">
      <w:pPr>
        <w:pStyle w:val="berschrift2"/>
        <w:spacing w:before="360" w:after="120"/>
        <w:rPr>
          <w:color w:val="auto"/>
        </w:rPr>
      </w:pPr>
      <w:bookmarkStart w:id="23" w:name="_Wiederholung_von_Prüfungsleistungen"/>
      <w:bookmarkStart w:id="24" w:name="_Toc536794755"/>
      <w:bookmarkEnd w:id="23"/>
      <w:r w:rsidRPr="00150978">
        <w:rPr>
          <w:color w:val="auto"/>
        </w:rPr>
        <w:t>Wiederholung von Prüfungsleistungen; zusätzliche Prüfungsversuche</w:t>
      </w:r>
      <w:bookmarkEnd w:id="24"/>
    </w:p>
    <w:p w14:paraId="5A5729F4" w14:textId="3F935F21" w:rsidR="00D023A1" w:rsidRPr="00150978" w:rsidRDefault="00D023A1" w:rsidP="00900E67">
      <w:pPr>
        <w:pStyle w:val="FlietextTHnummeriert"/>
        <w:rPr>
          <w:color w:val="auto"/>
        </w:rPr>
      </w:pPr>
      <w:r w:rsidRPr="00150978">
        <w:rPr>
          <w:color w:val="auto"/>
        </w:rPr>
        <w:t>Im Falle des Nichtbestehens können die Bachelorarbeit und das Kolloquium je einmal und die Modulprüfungen je zweimal wiederholt werden. Es wird empfohlen, nicht bestandene Prüfungen spätestens binnen eines Jahres zu wiederholen.</w:t>
      </w:r>
    </w:p>
    <w:p w14:paraId="5CF168A7" w14:textId="77777777" w:rsidR="00D023A1" w:rsidRPr="00150978" w:rsidRDefault="00D023A1" w:rsidP="00900E67">
      <w:pPr>
        <w:pStyle w:val="FlietextTHnummeriert"/>
        <w:rPr>
          <w:color w:val="auto"/>
        </w:rPr>
      </w:pPr>
      <w:r w:rsidRPr="00150978">
        <w:rPr>
          <w:color w:val="auto"/>
        </w:rPr>
        <w:t xml:space="preserve">Jeder beziehungsweise jedem Studierenden werden auf Antrag im Verlauf des Studiums insgesamt vier zusätzliche Prüfungsversuche für Modulprüfungen gewährt, die im Falle des Ausschöpfens der Zahl der Prüfungsversuche gemäß Absatz 1 auf eine oder mehrere </w:t>
      </w:r>
      <w:r w:rsidRPr="00150978">
        <w:rPr>
          <w:color w:val="auto"/>
        </w:rPr>
        <w:lastRenderedPageBreak/>
        <w:t xml:space="preserve">Modulprüfungen, Teilmodulprüfungen oder gesondert bewertete Einzelleistungen verwendet werden können. Bei dem der Wiederholung vorausgegangenen Prüfungsversuch darf es sich nicht um einen Täuschungsversuch im Sinne des </w:t>
      </w:r>
      <w:hyperlink w:anchor="_Versäumnis,_Rücktritt,_Täuschung" w:tooltip="§ 15 " w:history="1">
        <w:r w:rsidRPr="00C95CD6">
          <w:rPr>
            <w:rStyle w:val="Hyperlink"/>
          </w:rPr>
          <w:t>§ 15</w:t>
        </w:r>
      </w:hyperlink>
      <w:r w:rsidRPr="00150978">
        <w:rPr>
          <w:color w:val="auto"/>
        </w:rPr>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448C7E7" w14:textId="20F341E3" w:rsidR="00AB53C2" w:rsidRPr="00150978" w:rsidRDefault="00AB53C2" w:rsidP="00900E67">
      <w:pPr>
        <w:pStyle w:val="FlietextTHnummeriert"/>
        <w:rPr>
          <w:color w:val="auto"/>
        </w:rPr>
      </w:pPr>
      <w:r w:rsidRPr="00150978">
        <w:rPr>
          <w:color w:val="auto"/>
        </w:rPr>
        <w:t>Der Antrag auf Gewährung eines zusätzlichen Prüfungsversuchs für nicht bestandene Prüfungen ist innerhalb eines Monats (Ausschlussfrist) nach Bekanntgabe des Ergebnisses der Prüfung, die wiederholt werden soll, zum nächsten Prüfungstermin schriftlich oder in Textform bei der oder dem Vorsitzenden des Prüfungsausschusses zu stellen. Ein eventuell erhobener Widerspruch</w:t>
      </w:r>
      <w:r w:rsidR="0043486D" w:rsidRPr="00150978">
        <w:rPr>
          <w:color w:val="auto"/>
        </w:rPr>
        <w:t xml:space="preserve"> gegen das Ergebnis der Prü</w:t>
      </w:r>
      <w:r w:rsidRPr="00150978">
        <w:rPr>
          <w:color w:val="auto"/>
        </w:rPr>
        <w:t>fung, die wiederholt werden soll, hemmt die Antragsfrist nach Satz 1 nicht. Geht binnen dieser Frist kein Antrag auf Gewährung eines zusätzli</w:t>
      </w:r>
      <w:r w:rsidR="0043486D" w:rsidRPr="00150978">
        <w:rPr>
          <w:color w:val="auto"/>
        </w:rPr>
        <w:t>chen Prü</w:t>
      </w:r>
      <w:r w:rsidRPr="00150978">
        <w:rPr>
          <w:color w:val="auto"/>
        </w:rPr>
        <w:t>fungsversuchs nach Satz 1 e</w:t>
      </w:r>
      <w:r w:rsidR="0043486D" w:rsidRPr="00150978">
        <w:rPr>
          <w:color w:val="auto"/>
        </w:rPr>
        <w:t>in oder wird dieser später zurü</w:t>
      </w:r>
      <w:r w:rsidRPr="00150978">
        <w:rPr>
          <w:color w:val="auto"/>
        </w:rPr>
        <w:t xml:space="preserve">ckgenommen (etwa durch Exmatrikulation), gilt </w:t>
      </w:r>
      <w:r w:rsidR="0043486D" w:rsidRPr="00150978">
        <w:rPr>
          <w:color w:val="auto"/>
        </w:rPr>
        <w:t>eine zuvor nicht bestandene Prüfung als endgü</w:t>
      </w:r>
      <w:r w:rsidRPr="00150978">
        <w:rPr>
          <w:color w:val="auto"/>
        </w:rPr>
        <w:t>ltig nicht bestanden. Wird die Wie</w:t>
      </w:r>
      <w:r w:rsidR="0043486D" w:rsidRPr="00150978">
        <w:rPr>
          <w:color w:val="auto"/>
        </w:rPr>
        <w:t>derholung einer bestandenen Prü</w:t>
      </w:r>
      <w:r w:rsidRPr="00150978">
        <w:rPr>
          <w:color w:val="auto"/>
        </w:rPr>
        <w:t>fung beantragt, ist der Antrag im Anmeldungszeitraum nach § 17 Abs. 1 zu stellen. Im Falle des Nichtantritts des zus</w:t>
      </w:r>
      <w:r w:rsidR="0043486D" w:rsidRPr="00150978">
        <w:rPr>
          <w:color w:val="auto"/>
        </w:rPr>
        <w:t>ätzlichen Prü</w:t>
      </w:r>
      <w:r w:rsidRPr="00150978">
        <w:rPr>
          <w:color w:val="auto"/>
        </w:rPr>
        <w:t>fungsversuchs zur Notenverbesserung bleibt es bei der bisherigen Note.</w:t>
      </w:r>
    </w:p>
    <w:p w14:paraId="6729BEB5" w14:textId="77777777" w:rsidR="00D023A1" w:rsidRPr="00150978" w:rsidRDefault="00D023A1" w:rsidP="00900E67">
      <w:pPr>
        <w:pStyle w:val="FlietextTHnummeriert"/>
        <w:rPr>
          <w:color w:val="auto"/>
        </w:rPr>
      </w:pPr>
      <w:r w:rsidRPr="00150978">
        <w:rPr>
          <w:color w:val="auto"/>
        </w:rPr>
        <w:t xml:space="preserve">Der zusätzliche Prüfungsversuch ist im nächstmöglichen Prüfungstermin wahrzunehmen. Im Falle eines entschuldigten Rücktritts im Sinne des </w:t>
      </w:r>
      <w:hyperlink w:anchor="_Versäumnis,_Rücktritt,_Täuschung" w:tooltip="§ 15" w:history="1">
        <w:r w:rsidRPr="00C95CD6">
          <w:rPr>
            <w:rStyle w:val="Hyperlink"/>
          </w:rPr>
          <w:t>§ 15 Abs. 2</w:t>
        </w:r>
      </w:hyperlink>
      <w:r w:rsidRPr="00150978">
        <w:rPr>
          <w:color w:val="auto"/>
        </w:rPr>
        <w:t xml:space="preserve"> ist der zusätzliche Prüfungsversuch im darauffolgenden Prüfungstermin wahrzunehmen. Bei einer Beurlaubung wegen Schwangerschaft, Erziehungszeit, Pflege (</w:t>
      </w:r>
      <w:hyperlink w:anchor="_Umfang_und_Gliederung" w:tooltip="§ 5" w:history="1">
        <w:r w:rsidRPr="00C95CD6">
          <w:rPr>
            <w:rStyle w:val="Hyperlink"/>
          </w:rPr>
          <w:t>§ 5</w:t>
        </w:r>
      </w:hyperlink>
      <w:r w:rsidRPr="00150978">
        <w:rPr>
          <w:color w:val="auto"/>
        </w:rPr>
        <w:t xml:space="preserve"> Abs. 4) oder Erkrankung oder im Falle des Antritts eines in der Prüfungsordnung vorgeschriebenen Praxis- oder Auslandssemesters ist der nächste Prüfungstermin nach Ende der Beurlaubung bzw. dem Ende des Praxis- oder Auslandssemesters wahrzunehmen. Wird im Falle einer Beurlaubung von dem Recht auf Teilnahme an Prüfungen nach § 48 Abs. 5 Satz 5 HG Gebrauch gemacht und die Ablegung von Prüfungen beantragt, ist in dem angestrebten Prüfungszeitraum auch ein gegebenenfalls beantragter zusätzlicher Prüfungsversuch wahrzunehmen.</w:t>
      </w:r>
    </w:p>
    <w:p w14:paraId="47862522" w14:textId="77777777" w:rsidR="00D023A1" w:rsidRPr="00150978" w:rsidRDefault="00D023A1" w:rsidP="00900E67">
      <w:pPr>
        <w:pStyle w:val="FlietextTHnummeriert"/>
        <w:rPr>
          <w:color w:val="auto"/>
        </w:rPr>
      </w:pPr>
      <w:r w:rsidRPr="00150978">
        <w:rPr>
          <w:color w:val="auto"/>
        </w:rPr>
        <w:t>Vor der Zulassung zu einem zusätzlichen Prüfungsversuch in einem bislang nicht bestandenen Modul, soll die oder der Studierende an einem durch die Fakultät angebotenen Beratungs</w:t>
      </w:r>
      <w:r w:rsidRPr="00150978">
        <w:rPr>
          <w:color w:val="auto"/>
        </w:rPr>
        <w:softHyphen/>
        <w:t xml:space="preserve">gespräch teilnehmen. </w:t>
      </w:r>
    </w:p>
    <w:p w14:paraId="004B5B1A" w14:textId="77777777" w:rsidR="00D023A1" w:rsidRPr="00150978" w:rsidRDefault="00D023A1" w:rsidP="00900E67">
      <w:pPr>
        <w:pStyle w:val="FlietextTHnummeriert"/>
        <w:rPr>
          <w:color w:val="auto"/>
        </w:rPr>
      </w:pPr>
      <w:r w:rsidRPr="00150978">
        <w:rPr>
          <w:color w:val="auto"/>
        </w:rPr>
        <w:t>Eine mindestens als „ausreichend“ bewertete Prüfung kann nicht wiederholt werden, es sei denn, die oder der Studierende nimmt ein</w:t>
      </w:r>
      <w:r w:rsidR="00A25F12" w:rsidRPr="00150978">
        <w:rPr>
          <w:color w:val="auto"/>
        </w:rPr>
        <w:t>en</w:t>
      </w:r>
      <w:r w:rsidRPr="00150978">
        <w:rPr>
          <w:color w:val="auto"/>
        </w:rPr>
        <w:t xml:space="preserve"> Notenverbesserungsversuch nach Absatz 2 Satz 3 wahr. Im Fall der Wiederholung zur Verbesserung der Note einer bereits bestandenen Prüfung fließt die Note der besser bewerteten Prüfung in die Gesamtnote nach § 31 ein.</w:t>
      </w:r>
    </w:p>
    <w:p w14:paraId="65F2AE70" w14:textId="77777777" w:rsidR="007613CD" w:rsidRPr="00150978" w:rsidRDefault="00D023A1" w:rsidP="00900E67">
      <w:pPr>
        <w:pStyle w:val="FlietextTHnummeriert"/>
        <w:rPr>
          <w:color w:val="auto"/>
        </w:rPr>
      </w:pPr>
      <w:r w:rsidRPr="00150978">
        <w:rPr>
          <w:color w:val="auto"/>
        </w:rPr>
        <w:t>Ist eine Modulprüfung nicht bestanden und besteht die Prüfung eines Moduls aus mehreren Einzelleistungen oder einer Kombination unterschiedlicher Prüfungsformen, beschränkt sich die Wiederholung auf die jeweils nicht bestandene Einzelleistung. Absatz 2 Sätze 2 und 3 können auch für eine Teil- oder Einzelleistung in Anspruch genommen werden. Mit Wiederholung einer Teil- oder Einzelleistung gilt ein zusätzlicher Prüfungsversuch im Sinne dieser Vorschrift als verbraucht</w:t>
      </w:r>
      <w:r w:rsidR="007613CD" w:rsidRPr="00150978">
        <w:rPr>
          <w:color w:val="auto"/>
        </w:rPr>
        <w:t>.</w:t>
      </w:r>
    </w:p>
    <w:p w14:paraId="2A1AEF28" w14:textId="29384B15" w:rsidR="007613CD" w:rsidRPr="00150978" w:rsidRDefault="007613CD" w:rsidP="00E631E8">
      <w:pPr>
        <w:pStyle w:val="berschrift2"/>
        <w:spacing w:before="360" w:after="120"/>
        <w:rPr>
          <w:color w:val="auto"/>
        </w:rPr>
      </w:pPr>
      <w:bookmarkStart w:id="25" w:name="_Versäumnis,_Rücktritt,_Täuschung"/>
      <w:bookmarkStart w:id="26" w:name="_Toc536794756"/>
      <w:bookmarkEnd w:id="25"/>
      <w:r w:rsidRPr="00150978">
        <w:rPr>
          <w:color w:val="auto"/>
        </w:rPr>
        <w:t>Versäumnis, Rücktritt, Täuschung</w:t>
      </w:r>
      <w:bookmarkEnd w:id="26"/>
    </w:p>
    <w:p w14:paraId="6655AC0B" w14:textId="6059FB24" w:rsidR="007613CD" w:rsidRPr="00150978" w:rsidRDefault="007613CD" w:rsidP="00450D42">
      <w:pPr>
        <w:pStyle w:val="FlietextTHnummeriert"/>
        <w:numPr>
          <w:ilvl w:val="0"/>
          <w:numId w:val="9"/>
        </w:numPr>
        <w:rPr>
          <w:color w:val="auto"/>
        </w:rPr>
      </w:pPr>
      <w:r w:rsidRPr="00150978">
        <w:rPr>
          <w:color w:val="auto"/>
        </w:rPr>
        <w:t>Eine Prüfungsleistung gilt als</w:t>
      </w:r>
      <w:r w:rsidR="00091827" w:rsidRPr="00150978">
        <w:rPr>
          <w:color w:val="auto"/>
        </w:rPr>
        <w:t xml:space="preserve"> „</w:t>
      </w:r>
      <w:r w:rsidRPr="00150978">
        <w:rPr>
          <w:color w:val="auto"/>
        </w:rPr>
        <w:t>nicht ausreichend</w:t>
      </w:r>
      <w:r w:rsidR="00091827" w:rsidRPr="00150978">
        <w:rPr>
          <w:color w:val="auto"/>
        </w:rPr>
        <w:t>“</w:t>
      </w:r>
      <w:r w:rsidRPr="00150978">
        <w:rPr>
          <w:color w:val="auto"/>
        </w:rPr>
        <w:t xml:space="preserve"> (5,0) </w:t>
      </w:r>
      <w:r w:rsidRPr="00C95CD6">
        <w:rPr>
          <w:rStyle w:val="THRot"/>
          <w:color w:val="auto"/>
        </w:rPr>
        <w:t>beziehungsweise bei unbenoteten Prüfungsleistungen</w:t>
      </w:r>
      <w:r w:rsidR="008052F2" w:rsidRPr="00C95CD6">
        <w:rPr>
          <w:rStyle w:val="THRot"/>
          <w:color w:val="auto"/>
        </w:rPr>
        <w:t xml:space="preserve"> als</w:t>
      </w:r>
      <w:r w:rsidRPr="004C6A5A">
        <w:rPr>
          <w:rStyle w:val="THRot"/>
          <w:color w:val="auto"/>
        </w:rPr>
        <w:t xml:space="preserve"> „nicht bestanden“</w:t>
      </w:r>
      <w:r w:rsidR="00C669D7" w:rsidRPr="00150978">
        <w:rPr>
          <w:color w:val="auto"/>
        </w:rPr>
        <w:t xml:space="preserve"> </w:t>
      </w:r>
      <w:r w:rsidRPr="00150978">
        <w:rPr>
          <w:color w:val="auto"/>
        </w:rPr>
        <w:t>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Bachelorarbeit nicht fristgemäß abliefert.</w:t>
      </w:r>
    </w:p>
    <w:p w14:paraId="7FB60C04" w14:textId="77777777" w:rsidR="007613CD" w:rsidRPr="00150978" w:rsidRDefault="007613CD" w:rsidP="00450D42">
      <w:pPr>
        <w:pStyle w:val="FlietextTHnummeriert"/>
        <w:numPr>
          <w:ilvl w:val="0"/>
          <w:numId w:val="7"/>
        </w:numPr>
        <w:rPr>
          <w:color w:val="auto"/>
        </w:rPr>
      </w:pPr>
      <w:r w:rsidRPr="00150978">
        <w:rPr>
          <w:color w:val="auto"/>
        </w:rPr>
        <w:lastRenderedPageBreak/>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w:t>
      </w:r>
      <w:r w:rsidR="00C669D7" w:rsidRPr="00150978">
        <w:rPr>
          <w:color w:val="auto"/>
        </w:rPr>
        <w:t>rend einer Prüfung, ist dies zu</w:t>
      </w:r>
      <w:r w:rsidRPr="00150978">
        <w:rPr>
          <w:color w:val="auto"/>
        </w:rPr>
        <w:t xml:space="preserve">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 </w:t>
      </w:r>
    </w:p>
    <w:p w14:paraId="05F7F67C" w14:textId="77777777" w:rsidR="007613CD" w:rsidRPr="00150978" w:rsidRDefault="007613CD" w:rsidP="00450D42">
      <w:pPr>
        <w:pStyle w:val="FlietextTHnummeriert"/>
        <w:numPr>
          <w:ilvl w:val="0"/>
          <w:numId w:val="7"/>
        </w:numPr>
        <w:rPr>
          <w:color w:val="auto"/>
        </w:rPr>
      </w:pPr>
      <w:r w:rsidRPr="00150978">
        <w:rPr>
          <w:color w:val="auto"/>
        </w:rPr>
        <w:t>Versucht die oder der Studierende das Ergebnis ihrer oder seiner Prüfungsleistung durch Täuschung oder Benutzung nicht zulässiger Hilfsmittel zu beeinflussen, gilt die betreffende Prüfungsleistung als</w:t>
      </w:r>
      <w:r w:rsidR="00104FDE" w:rsidRPr="00150978">
        <w:rPr>
          <w:color w:val="auto"/>
        </w:rPr>
        <w:t xml:space="preserve"> „</w:t>
      </w:r>
      <w:r w:rsidRPr="00150978">
        <w:rPr>
          <w:color w:val="auto"/>
        </w:rPr>
        <w:t>nicht ausreichend</w:t>
      </w:r>
      <w:r w:rsidR="00104FDE" w:rsidRPr="00150978">
        <w:rPr>
          <w:color w:val="auto"/>
        </w:rPr>
        <w:t>“</w:t>
      </w:r>
      <w:r w:rsidRPr="00150978">
        <w:rPr>
          <w:color w:val="auto"/>
        </w:rPr>
        <w:t xml:space="preserve"> (5,0) beziehungsweise „nicht bestanden“ bewertet. Das Mitführen nicht zulässiger Hilfsmittel kann bereits eine Täuschungshandlung darstellen. Unzulässige Hilfsmittel sind alle nicht ausdrücklich zur jeweiligen Prüfung zugelassenen Unterlagen, elektronischen Arbeitshilfen, sonstige technische Geräte oder Hilfsmittel u.</w:t>
      </w:r>
      <w:r w:rsidR="00C669D7" w:rsidRPr="00150978">
        <w:rPr>
          <w:color w:val="auto"/>
        </w:rPr>
        <w:t>Ä</w:t>
      </w:r>
      <w:r w:rsidRPr="00150978">
        <w:rPr>
          <w:color w:val="auto"/>
        </w:rPr>
        <w:t>.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w:t>
      </w:r>
      <w:r w:rsidR="00C669D7" w:rsidRPr="00150978">
        <w:rPr>
          <w:color w:val="auto"/>
        </w:rPr>
        <w:t>n, wenn die Quelle nicht gekenn</w:t>
      </w:r>
      <w:r w:rsidRPr="00150978">
        <w:rPr>
          <w:color w:val="auto"/>
        </w:rPr>
        <w:t>zeichnet wird. Die Wiederholung einer Prüfung im Falle eines Plagia</w:t>
      </w:r>
      <w:r w:rsidR="00104FDE" w:rsidRPr="00150978">
        <w:rPr>
          <w:color w:val="auto"/>
        </w:rPr>
        <w:t>ts</w:t>
      </w:r>
      <w:r w:rsidRPr="00150978">
        <w:rPr>
          <w:color w:val="auto"/>
        </w:rPr>
        <w:t>vorwurfs kann von der Erfüllung von Auflagen, etwa der erfolgreichen Teilnahme an einem Seminar oder Workshop zur Technik wissenschaftlichen Arbeitens, abhängig gemacht werden.</w:t>
      </w:r>
    </w:p>
    <w:p w14:paraId="14B79E6F" w14:textId="77777777" w:rsidR="007613CD" w:rsidRPr="00150978" w:rsidRDefault="007613CD" w:rsidP="00450D42">
      <w:pPr>
        <w:pStyle w:val="FlietextTHnummeriert"/>
        <w:numPr>
          <w:ilvl w:val="0"/>
          <w:numId w:val="7"/>
        </w:numPr>
        <w:rPr>
          <w:color w:val="auto"/>
        </w:rPr>
      </w:pPr>
      <w:r w:rsidRPr="00150978">
        <w:rPr>
          <w:color w:val="auto"/>
        </w:rPr>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w:t>
      </w:r>
      <w:r w:rsidR="00C669D7" w:rsidRPr="00150978">
        <w:rPr>
          <w:color w:val="auto"/>
        </w:rPr>
        <w:t xml:space="preserve"> „</w:t>
      </w:r>
      <w:r w:rsidRPr="00150978">
        <w:rPr>
          <w:color w:val="auto"/>
        </w:rPr>
        <w:t>nicht ausreichend</w:t>
      </w:r>
      <w:r w:rsidR="00C669D7" w:rsidRPr="00150978">
        <w:rPr>
          <w:color w:val="auto"/>
        </w:rPr>
        <w:t>“</w:t>
      </w:r>
      <w:r w:rsidRPr="00150978">
        <w:rPr>
          <w:color w:val="auto"/>
        </w:rPr>
        <w:t xml:space="preserve"> (5,0) beziehungsweise „nicht bestanden“ bewertet. Die Gründe für den Ausschluss sind in einer Niederschrift über den Prüfungsverlauf (Protokoll) aktenkundig zu machen. In diesem Fall kann die oder der Betroffene verlangen, dass diese Entscheidung vom Prüfungsausschuss überprüft wird. Dies gilt entsprechend bei Feststellungen einer Prüferin oder eines Prüfers beziehungsweise einer oder eines Aufsichtführenden gemäß Absatz 3.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Die Prüferinnen und Prüfer können zu der Befragung hinzugezogen werden. </w:t>
      </w:r>
    </w:p>
    <w:p w14:paraId="6345C251" w14:textId="77777777" w:rsidR="007613CD" w:rsidRPr="00150978" w:rsidRDefault="007613CD" w:rsidP="00450D42">
      <w:pPr>
        <w:pStyle w:val="FlietextTHnummeriert"/>
        <w:numPr>
          <w:ilvl w:val="0"/>
          <w:numId w:val="7"/>
        </w:numPr>
        <w:rPr>
          <w:color w:val="auto"/>
        </w:rPr>
      </w:pPr>
      <w:r w:rsidRPr="00150978">
        <w:rPr>
          <w:color w:val="auto"/>
        </w:rPr>
        <w:t>Im Falle eines mehrfachen oder sonstigen schwerwiegenden Täuschungsversuches (zum Beispiel bei extremen Plagiaten durch vollständige Üb</w:t>
      </w:r>
      <w:r w:rsidR="008E464A" w:rsidRPr="00150978">
        <w:rPr>
          <w:color w:val="auto"/>
        </w:rPr>
        <w:t xml:space="preserve">ernahmen </w:t>
      </w:r>
      <w:r w:rsidR="00104FDE" w:rsidRPr="00150978">
        <w:rPr>
          <w:color w:val="auto"/>
        </w:rPr>
        <w:t>–</w:t>
      </w:r>
      <w:r w:rsidR="008E464A" w:rsidRPr="00150978">
        <w:rPr>
          <w:color w:val="auto"/>
        </w:rPr>
        <w:t xml:space="preserve"> oder geschickter Ver</w:t>
      </w:r>
      <w:r w:rsidRPr="00150978">
        <w:rPr>
          <w:color w:val="auto"/>
        </w:rPr>
        <w:t xml:space="preserve">schleierung derselben </w:t>
      </w:r>
      <w:r w:rsidR="00104FDE" w:rsidRPr="00150978">
        <w:rPr>
          <w:color w:val="auto"/>
        </w:rPr>
        <w:t>–</w:t>
      </w:r>
      <w:r w:rsidRPr="00150978">
        <w:rPr>
          <w:color w:val="auto"/>
        </w:rPr>
        <w:t xml:space="preserve"> längerer Textpassagen etc., die nicht als Zitate gekennzeichnet sind) kann der Prüfungsausschuss beschließen, dass die Prüfung als endgültig nicht bestanden gilt und der Prüfling deshalb exmatrikuliert wird.</w:t>
      </w:r>
    </w:p>
    <w:p w14:paraId="063C8DE6" w14:textId="77777777" w:rsidR="007613CD" w:rsidRPr="00150978" w:rsidRDefault="007613CD" w:rsidP="00450D42">
      <w:pPr>
        <w:pStyle w:val="FlietextTHnummeriert"/>
        <w:numPr>
          <w:ilvl w:val="0"/>
          <w:numId w:val="7"/>
        </w:numPr>
        <w:rPr>
          <w:color w:val="auto"/>
        </w:rPr>
      </w:pPr>
      <w:r w:rsidRPr="00150978">
        <w:rPr>
          <w:color w:val="auto"/>
        </w:rPr>
        <w:t>Der Täuschungsversuch kann darüber hinaus als Ordnungswidrigkeit mit einer Geldbuße geahndet werden. Näheres ist in § 63 Abs. 5 HG geregelt.</w:t>
      </w:r>
    </w:p>
    <w:p w14:paraId="5C1C5651" w14:textId="0CEA5A37" w:rsidR="007613CD" w:rsidRPr="00150978" w:rsidRDefault="007613CD" w:rsidP="00E461E0">
      <w:pPr>
        <w:pStyle w:val="berschrift1"/>
        <w:spacing w:before="720" w:after="240"/>
        <w:rPr>
          <w:color w:val="auto"/>
        </w:rPr>
      </w:pPr>
      <w:bookmarkStart w:id="27" w:name="_Toc536794757"/>
      <w:r w:rsidRPr="00150978">
        <w:rPr>
          <w:color w:val="auto"/>
        </w:rPr>
        <w:lastRenderedPageBreak/>
        <w:t>Modulprüfungen</w:t>
      </w:r>
      <w:bookmarkEnd w:id="27"/>
    </w:p>
    <w:p w14:paraId="4628503F" w14:textId="77777777" w:rsidR="007613CD" w:rsidRPr="00150978" w:rsidRDefault="007613CD" w:rsidP="00E631E8">
      <w:pPr>
        <w:pStyle w:val="berschrift2"/>
        <w:spacing w:before="360" w:after="120"/>
        <w:rPr>
          <w:color w:val="auto"/>
        </w:rPr>
      </w:pPr>
      <w:bookmarkStart w:id="28" w:name="_Ziel,_Umfang_und"/>
      <w:bookmarkStart w:id="29" w:name="_Toc536794758"/>
      <w:bookmarkEnd w:id="28"/>
      <w:r w:rsidRPr="00150978">
        <w:rPr>
          <w:color w:val="auto"/>
        </w:rPr>
        <w:t>Ziel, Umfang und Form der Modulprüfungen</w:t>
      </w:r>
      <w:bookmarkEnd w:id="29"/>
    </w:p>
    <w:p w14:paraId="139B4D2B" w14:textId="77777777" w:rsidR="007613CD" w:rsidRPr="00150978" w:rsidRDefault="007613CD" w:rsidP="00450D42">
      <w:pPr>
        <w:pStyle w:val="FlietextTHnummeriert"/>
        <w:numPr>
          <w:ilvl w:val="0"/>
          <w:numId w:val="10"/>
        </w:numPr>
        <w:rPr>
          <w:color w:val="auto"/>
        </w:rPr>
      </w:pPr>
      <w:r w:rsidRPr="00150978">
        <w:rPr>
          <w:color w:val="auto"/>
        </w:rPr>
        <w:t>Das Studium ist in einzelne Module unterteilt, die jeweils mit einer Prüfung abgeschlossen werden</w:t>
      </w:r>
      <w:r w:rsidR="00CC364E" w:rsidRPr="00150978">
        <w:rPr>
          <w:color w:val="auto"/>
        </w:rPr>
        <w:t xml:space="preserve"> </w:t>
      </w:r>
      <w:r w:rsidRPr="00150978">
        <w:rPr>
          <w:color w:val="auto"/>
        </w:rPr>
        <w:t>und sich auf ein, höchstens zwei Studiensemester erstrecken. D</w:t>
      </w:r>
      <w:r w:rsidR="00C669D7" w:rsidRPr="00150978">
        <w:rPr>
          <w:color w:val="auto"/>
        </w:rPr>
        <w:t xml:space="preserve">ie Kompetenzen </w:t>
      </w:r>
      <w:r w:rsidRPr="00150978">
        <w:rPr>
          <w:color w:val="auto"/>
        </w:rPr>
        <w:t xml:space="preserve">eines Moduls können in einer oder mehreren Veranstaltungen mit unterschiedlichen Lehr- und Lernformen vermittelt werden. Die Modulprüfung kann sich in mehrere einzelne Prüfungsleistungen mit gleicher oder unterschiedlicher Prüfungsform nach den </w:t>
      </w:r>
      <w:hyperlink w:anchor="_Klausurarbeiten" w:tooltip="§ 19 " w:history="1">
        <w:r w:rsidR="007E3A31" w:rsidRPr="00C95CD6">
          <w:rPr>
            <w:rStyle w:val="Hyperlink"/>
            <w:u w:val="none"/>
          </w:rPr>
          <w:t>§§ 19 bis 22</w:t>
        </w:r>
      </w:hyperlink>
      <w:r w:rsidRPr="00150978">
        <w:rPr>
          <w:color w:val="auto"/>
        </w:rP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w:t>
      </w:r>
    </w:p>
    <w:p w14:paraId="47EC1AA6" w14:textId="77777777" w:rsidR="007613CD" w:rsidRPr="00150978" w:rsidRDefault="007613CD" w:rsidP="00450D42">
      <w:pPr>
        <w:pStyle w:val="FlietextTHnummeriert"/>
        <w:numPr>
          <w:ilvl w:val="0"/>
          <w:numId w:val="7"/>
        </w:numPr>
        <w:rPr>
          <w:color w:val="auto"/>
        </w:rPr>
      </w:pPr>
      <w:r w:rsidRPr="00150978">
        <w:rPr>
          <w:color w:val="auto"/>
        </w:rPr>
        <w:t>Lehrveranstaltungen und Prüfungen können auch in englischer Sprache abgehalten werden. Näheres ergibt sich aus den</w:t>
      </w:r>
      <w:r w:rsidRPr="00150978">
        <w:rPr>
          <w:rStyle w:val="THRot"/>
          <w:color w:val="auto"/>
        </w:rPr>
        <w:t xml:space="preserve"> </w:t>
      </w:r>
      <w:hyperlink w:anchor="_Module_und_Abschluss" w:tooltip="§23" w:history="1">
        <w:r w:rsidR="007E3A31" w:rsidRPr="00C95CD6">
          <w:rPr>
            <w:rStyle w:val="Hyperlink"/>
            <w:u w:val="none"/>
          </w:rPr>
          <w:t>§§ 23, 24</w:t>
        </w:r>
      </w:hyperlink>
      <w:r w:rsidRPr="00150978">
        <w:rPr>
          <w:color w:val="auto"/>
        </w:rPr>
        <w:t xml:space="preserve"> sowie dem Studienverlaufsplan (Anlage 1) und dem Modulhandbuch.</w:t>
      </w:r>
    </w:p>
    <w:p w14:paraId="47C73CB4" w14:textId="7A955EC6" w:rsidR="007613CD" w:rsidRPr="00150978" w:rsidRDefault="007613CD" w:rsidP="00450D42">
      <w:pPr>
        <w:pStyle w:val="FlietextTHnummeriert"/>
        <w:numPr>
          <w:ilvl w:val="0"/>
          <w:numId w:val="7"/>
        </w:numPr>
        <w:rPr>
          <w:color w:val="auto"/>
        </w:rPr>
      </w:pPr>
      <w:r w:rsidRPr="00150978">
        <w:rPr>
          <w:color w:val="auto"/>
        </w:rPr>
        <w:t xml:space="preserve">Die Prüfungsform orientiert sich an den Erfordernissen des jeweiligen Moduls. Dabei sind schriftliche oder elektronische Klausurarbeiten </w:t>
      </w:r>
      <w:r w:rsidRPr="00C95CD6">
        <w:rPr>
          <w:color w:val="auto"/>
        </w:rPr>
        <w:t>(</w:t>
      </w:r>
      <w:hyperlink w:anchor="_Klausurarbeiten" w:tooltip="§ 19" w:history="1">
        <w:r w:rsidRPr="00C95CD6">
          <w:rPr>
            <w:rStyle w:val="Hyperlink"/>
            <w:u w:val="none"/>
          </w:rPr>
          <w:t>§§ 19, 20</w:t>
        </w:r>
      </w:hyperlink>
      <w:r w:rsidRPr="00150978">
        <w:rPr>
          <w:color w:val="auto"/>
        </w:rPr>
        <w:t xml:space="preserve">) mit einer Bearbeitungszeit von </w:t>
      </w:r>
      <w:r w:rsidR="00E42C16" w:rsidRPr="00C95CD6">
        <w:rPr>
          <w:rStyle w:val="THRot"/>
          <w:color w:val="auto"/>
        </w:rPr>
        <w:t>60</w:t>
      </w:r>
      <w:r w:rsidR="00E42C16" w:rsidRPr="00150978">
        <w:rPr>
          <w:rStyle w:val="THRot"/>
          <w:color w:val="auto"/>
        </w:rPr>
        <w:t xml:space="preserve"> </w:t>
      </w:r>
      <w:r w:rsidRPr="00150978">
        <w:rPr>
          <w:color w:val="auto"/>
        </w:rPr>
        <w:t xml:space="preserve">bis </w:t>
      </w:r>
      <w:r w:rsidR="00E42C16" w:rsidRPr="00C95CD6">
        <w:rPr>
          <w:rStyle w:val="THRot"/>
          <w:color w:val="auto"/>
        </w:rPr>
        <w:t>120</w:t>
      </w:r>
      <w:r w:rsidRPr="00150978">
        <w:rPr>
          <w:color w:val="auto"/>
        </w:rPr>
        <w:t xml:space="preserve"> Minuten, mündliche Prüfungen (§ 21) von </w:t>
      </w:r>
      <w:r w:rsidR="00E42C16" w:rsidRPr="00C95CD6">
        <w:rPr>
          <w:rStyle w:val="THRot"/>
          <w:color w:val="auto"/>
        </w:rPr>
        <w:t>15</w:t>
      </w:r>
      <w:r w:rsidRPr="00150978">
        <w:rPr>
          <w:color w:val="auto"/>
        </w:rPr>
        <w:t xml:space="preserve"> bis </w:t>
      </w:r>
      <w:r w:rsidR="00E42C16" w:rsidRPr="00C95CD6">
        <w:rPr>
          <w:rStyle w:val="THRot"/>
          <w:color w:val="auto"/>
        </w:rPr>
        <w:t>45</w:t>
      </w:r>
      <w:r w:rsidRPr="00150978">
        <w:rPr>
          <w:color w:val="auto"/>
        </w:rPr>
        <w:t xml:space="preserve"> Minuten Dauer pro Prüfling und weitere Prüfungsformen (§ 22) sowie Kombinationen dieser Prüfungsformen zulässig. </w:t>
      </w:r>
    </w:p>
    <w:p w14:paraId="41709C88" w14:textId="77777777" w:rsidR="007613CD" w:rsidRPr="00150978" w:rsidRDefault="007613CD" w:rsidP="00450D42">
      <w:pPr>
        <w:pStyle w:val="FlietextTHnummeriert"/>
        <w:numPr>
          <w:ilvl w:val="0"/>
          <w:numId w:val="7"/>
        </w:numPr>
        <w:rPr>
          <w:color w:val="auto"/>
        </w:rPr>
      </w:pPr>
      <w:r w:rsidRPr="00150978">
        <w:rPr>
          <w:color w:val="auto"/>
        </w:rPr>
        <w:t>Die Gesamtprüfungsbelastung der Studieren</w:t>
      </w:r>
      <w:r w:rsidR="008E464A" w:rsidRPr="00150978">
        <w:rPr>
          <w:color w:val="auto"/>
        </w:rPr>
        <w:t>den je Modulprüfung soll bei Mo</w:t>
      </w:r>
      <w:r w:rsidRPr="00150978">
        <w:rPr>
          <w:color w:val="auto"/>
        </w:rPr>
        <w:t xml:space="preserve">dulprüfungen, die eine Kombination mehrerer Prüfungsformen beinhalten, nicht höher liegen, als bei Vorliegen von nur einer Prüfungsform. </w:t>
      </w:r>
    </w:p>
    <w:p w14:paraId="1831F0C4" w14:textId="77777777" w:rsidR="007613CD" w:rsidRPr="00150978" w:rsidRDefault="007613CD" w:rsidP="00450D42">
      <w:pPr>
        <w:pStyle w:val="FlietextTHnummeriert"/>
        <w:numPr>
          <w:ilvl w:val="0"/>
          <w:numId w:val="7"/>
        </w:numPr>
        <w:rPr>
          <w:color w:val="auto"/>
        </w:rPr>
      </w:pPr>
      <w:r w:rsidRPr="00150978">
        <w:rPr>
          <w:color w:val="auto"/>
        </w:rPr>
        <w:t xml:space="preserve">Der Prüfungsausschuss 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w:t>
      </w:r>
      <w:hyperlink w:anchor="_Bewertung_von_Prüfungsleistungen" w:tooltip="§ 11" w:history="1">
        <w:r w:rsidRPr="00C95CD6">
          <w:rPr>
            <w:rStyle w:val="Hyperlink"/>
            <w:u w:val="none"/>
          </w:rPr>
          <w:t>§ 11</w:t>
        </w:r>
      </w:hyperlink>
      <w:r w:rsidRPr="00150978">
        <w:rPr>
          <w:color w:val="auto"/>
        </w:rPr>
        <w:t xml:space="preserve"> Abs. 5 aus dem arithmetischen Mittel der jeweiligen Einzelbewertungen zu bilden.</w:t>
      </w:r>
    </w:p>
    <w:p w14:paraId="4EEE3D22" w14:textId="77777777" w:rsidR="007613CD" w:rsidRPr="00150978" w:rsidRDefault="007613CD" w:rsidP="00450D42">
      <w:pPr>
        <w:pStyle w:val="FlietextTHnummeriert"/>
        <w:numPr>
          <w:ilvl w:val="0"/>
          <w:numId w:val="7"/>
        </w:numPr>
        <w:rPr>
          <w:color w:val="auto"/>
        </w:rPr>
      </w:pPr>
      <w:r w:rsidRPr="00150978">
        <w:rPr>
          <w:color w:val="auto"/>
        </w:rPr>
        <w:t>Der Prüfungszeitraum für die Klausuren und mündlichen Prüfungen wird vom Prüfungsausschuss in der Regel einen Monat</w:t>
      </w:r>
      <w:r w:rsidR="00C669D7" w:rsidRPr="00150978">
        <w:rPr>
          <w:color w:val="auto"/>
        </w:rPr>
        <w:t xml:space="preserve"> vor dem Prüfungszeitraum im Be</w:t>
      </w:r>
      <w:r w:rsidRPr="00150978">
        <w:rPr>
          <w:color w:val="auto"/>
        </w:rPr>
        <w:t>nehmen mit den Prüferinnen und Prüfern für alle Studierenden der jeweiligen Modulprüfung einheitlich und verbindlich festgelegt. Die Bekanntgabe durch Aushang oder in einem elektronischen Prüfungsverwaltungssystem ist ausreichend.</w:t>
      </w:r>
    </w:p>
    <w:p w14:paraId="24AC2874" w14:textId="77777777" w:rsidR="007613CD" w:rsidRPr="00150978" w:rsidRDefault="00792885" w:rsidP="00450D42">
      <w:pPr>
        <w:pStyle w:val="FlietextTHnummeriert"/>
        <w:numPr>
          <w:ilvl w:val="0"/>
          <w:numId w:val="7"/>
        </w:numPr>
        <w:rPr>
          <w:color w:val="auto"/>
        </w:rPr>
      </w:pPr>
      <w:r w:rsidRPr="00150978">
        <w:rPr>
          <w:color w:val="auto"/>
        </w:rPr>
        <w:t>I</w:t>
      </w:r>
      <w:r w:rsidR="007613CD" w:rsidRPr="00150978">
        <w:rPr>
          <w:color w:val="auto"/>
        </w:rPr>
        <w:t>m Falle weiterer Prüfungsformen legt die Prüf</w:t>
      </w:r>
      <w:r w:rsidR="00C669D7" w:rsidRPr="00150978">
        <w:rPr>
          <w:color w:val="auto"/>
        </w:rPr>
        <w:t>erin oder der Prüfer den Termin</w:t>
      </w:r>
      <w:r w:rsidR="007613CD" w:rsidRPr="00150978">
        <w:rPr>
          <w:color w:val="auto"/>
        </w:rPr>
        <w:t xml:space="preserve">plan für die Erbringung der Prüfungsleistungen </w:t>
      </w:r>
      <w:r w:rsidR="00C669D7" w:rsidRPr="00150978">
        <w:rPr>
          <w:color w:val="auto"/>
        </w:rPr>
        <w:t>im ersten Viertel der Veranstal</w:t>
      </w:r>
      <w:r w:rsidR="007613CD" w:rsidRPr="00150978">
        <w:rPr>
          <w:color w:val="auto"/>
        </w:rPr>
        <w:t xml:space="preserve">tung fest und zeigt dies dem Prüfungsausschuss an. In dieser Zeitspanne gibt die Prüferin oder der Prüfer den Terminplan für die Erbringung der Prüfungsleistungen bekannt. Die Bekanntgabe durch Aushang oder in einem elektronischen Prüfungsverwaltungssystem bzw. einem anderen durch die Hochschule bereitgestellten System ist ausreichend. </w:t>
      </w:r>
      <w:hyperlink w:anchor="_Durchführung_von_Modulprüfungen" w:tooltip="§ 18" w:history="1">
        <w:r w:rsidR="007613CD" w:rsidRPr="00C95CD6">
          <w:rPr>
            <w:rStyle w:val="Hyperlink"/>
            <w:u w:val="none"/>
          </w:rPr>
          <w:t>§ 18</w:t>
        </w:r>
      </w:hyperlink>
      <w:r w:rsidR="007613CD" w:rsidRPr="00150978">
        <w:rPr>
          <w:color w:val="auto"/>
        </w:rPr>
        <w:t xml:space="preserve"> Abs. 1 Satz 2 und 3 findet keine Anwendung.</w:t>
      </w:r>
    </w:p>
    <w:p w14:paraId="7B98C194" w14:textId="4DF16512" w:rsidR="007613CD" w:rsidRPr="00150978" w:rsidRDefault="007613CD" w:rsidP="00792885">
      <w:pPr>
        <w:pStyle w:val="berschrift2"/>
        <w:spacing w:before="360" w:after="120"/>
        <w:rPr>
          <w:color w:val="auto"/>
        </w:rPr>
      </w:pPr>
      <w:bookmarkStart w:id="30" w:name="_Zulassung_zu_Modulprüfungen"/>
      <w:bookmarkStart w:id="31" w:name="_Toc536794759"/>
      <w:bookmarkEnd w:id="30"/>
      <w:r w:rsidRPr="00150978">
        <w:rPr>
          <w:color w:val="auto"/>
        </w:rPr>
        <w:t>Zulassung zu Modulprüfungen</w:t>
      </w:r>
      <w:bookmarkEnd w:id="31"/>
    </w:p>
    <w:p w14:paraId="2E4749FF" w14:textId="77777777" w:rsidR="007613CD" w:rsidRPr="00150978" w:rsidRDefault="007613CD" w:rsidP="00450D42">
      <w:pPr>
        <w:pStyle w:val="FlietextTHnummeriert"/>
        <w:numPr>
          <w:ilvl w:val="0"/>
          <w:numId w:val="11"/>
        </w:numPr>
        <w:rPr>
          <w:color w:val="auto"/>
        </w:rPr>
      </w:pPr>
      <w:r w:rsidRPr="00150978">
        <w:rPr>
          <w:color w:val="auto"/>
        </w:rPr>
        <w:t xml:space="preserve">Die Teilnahme an einer Prüfung setzt die Zulassung zu dieser voraus. Der Antrag auf Zulassung ist in dem vom Prüfungsausschuss festgesetzten Anmeldungszeitraum über das vom Studierenden- und Prüfungsservice zur Verfügung gestellte elektronische An- und </w:t>
      </w:r>
      <w:r w:rsidRPr="00150978">
        <w:rPr>
          <w:color w:val="auto"/>
        </w:rPr>
        <w:lastRenderedPageBreak/>
        <w:t xml:space="preserve">Abmeldeverfahren oder in Ausnahmefällen schriftlich an den Studierenden- und Prüfungsservice zu richten. Die Studentin oder der Student muss sich durch Einsicht in das elektronische Prüfungsverwaltungssystem davon überzeugen, dass die Anmeldung korrekt vermerkt ist. </w:t>
      </w:r>
    </w:p>
    <w:p w14:paraId="7FEE7F98" w14:textId="77777777" w:rsidR="007613CD" w:rsidRPr="00150978" w:rsidRDefault="007613CD" w:rsidP="00450D42">
      <w:pPr>
        <w:pStyle w:val="FlietextTHnummeriert"/>
        <w:numPr>
          <w:ilvl w:val="0"/>
          <w:numId w:val="11"/>
        </w:numPr>
        <w:rPr>
          <w:color w:val="auto"/>
        </w:rPr>
      </w:pPr>
      <w:r w:rsidRPr="00150978">
        <w:rPr>
          <w:color w:val="auto"/>
        </w:rPr>
        <w:t>Zu einer Prüfung kann nur zugelassen werd</w:t>
      </w:r>
      <w:r w:rsidR="000C3D93" w:rsidRPr="00150978">
        <w:rPr>
          <w:color w:val="auto"/>
        </w:rPr>
        <w:t>en, wer an der Technischen Hoch</w:t>
      </w:r>
      <w:r w:rsidRPr="00150978">
        <w:rPr>
          <w:color w:val="auto"/>
        </w:rPr>
        <w:t>schule Köln als Studentin oder Student eingeschrieben oder als Zweithörer oder Zweithörerin nach § 52 Abs. 1 und 2 HG zugelassen ist.</w:t>
      </w:r>
    </w:p>
    <w:p w14:paraId="7BA1E0C1" w14:textId="77777777" w:rsidR="007613CD" w:rsidRPr="00150978" w:rsidRDefault="007613CD" w:rsidP="00450D42">
      <w:pPr>
        <w:pStyle w:val="FlietextTHnummeriert"/>
        <w:numPr>
          <w:ilvl w:val="0"/>
          <w:numId w:val="11"/>
        </w:numPr>
        <w:rPr>
          <w:color w:val="auto"/>
        </w:rPr>
      </w:pPr>
      <w:r w:rsidRPr="00150978">
        <w:rPr>
          <w:color w:val="auto"/>
        </w:rPr>
        <w:t>Für die Zulassung zu den Modulprüfungen kann das Bestehen von Prüfungsvorleistungen, Praktika, semsterbegleitenden Tei</w:t>
      </w:r>
      <w:r w:rsidR="00792885" w:rsidRPr="00150978">
        <w:rPr>
          <w:color w:val="auto"/>
        </w:rPr>
        <w:t>lleistungen oder weiterer Modul</w:t>
      </w:r>
      <w:r w:rsidRPr="00150978">
        <w:rPr>
          <w:color w:val="auto"/>
        </w:rPr>
        <w:t xml:space="preserve">prüfungen zur Voraussetzung gemacht werden; Näheres hierzu regelt </w:t>
      </w:r>
      <w:hyperlink w:anchor="_Modulprüfungen" w:tooltip="§ 24" w:history="1">
        <w:r w:rsidRPr="00C95CD6">
          <w:rPr>
            <w:rStyle w:val="Hyperlink"/>
            <w:u w:val="none"/>
          </w:rPr>
          <w:t>§ 24</w:t>
        </w:r>
      </w:hyperlink>
      <w:r w:rsidRPr="00150978">
        <w:rPr>
          <w:color w:val="auto"/>
        </w:rPr>
        <w:t xml:space="preserve"> in Verbindung mit dem Studienverlaufsplan (</w:t>
      </w:r>
      <w:hyperlink w:anchor="Anlage" w:tooltip="Anlage" w:history="1">
        <w:r w:rsidRPr="00C95CD6">
          <w:rPr>
            <w:rStyle w:val="Hyperlink"/>
            <w:u w:val="none"/>
          </w:rPr>
          <w:t>Anlage 1</w:t>
        </w:r>
      </w:hyperlink>
      <w:r w:rsidRPr="00150978">
        <w:rPr>
          <w:color w:val="auto"/>
        </w:rPr>
        <w:t xml:space="preserve">). </w:t>
      </w:r>
    </w:p>
    <w:p w14:paraId="0C3833BE" w14:textId="77777777" w:rsidR="007613CD" w:rsidRPr="00150978" w:rsidRDefault="007613CD" w:rsidP="00450D42">
      <w:pPr>
        <w:pStyle w:val="FlietextTHnummeriert"/>
        <w:numPr>
          <w:ilvl w:val="0"/>
          <w:numId w:val="11"/>
        </w:numPr>
        <w:rPr>
          <w:color w:val="auto"/>
        </w:rPr>
      </w:pPr>
      <w:r w:rsidRPr="00150978">
        <w:rPr>
          <w:color w:val="auto"/>
        </w:rPr>
        <w:t>Die in dem Zulassungsantrag genannten Module aus den Wahlpflichtmodulen, in denen der Prüfling die Modulprüfung ablegen möchte,</w:t>
      </w:r>
      <w:r w:rsidRPr="00150978">
        <w:rPr>
          <w:rStyle w:val="THRot"/>
          <w:color w:val="auto"/>
        </w:rPr>
        <w:t xml:space="preserve"> </w:t>
      </w:r>
      <w:r w:rsidRPr="00C95CD6">
        <w:rPr>
          <w:rStyle w:val="THRot"/>
          <w:color w:val="auto"/>
        </w:rPr>
        <w:t>sind mit der Antragstellung verbindlich festgelegt</w:t>
      </w:r>
      <w:r w:rsidRPr="00150978">
        <w:rPr>
          <w:rStyle w:val="THRot"/>
          <w:color w:val="auto"/>
        </w:rPr>
        <w:t xml:space="preserve">. </w:t>
      </w:r>
      <w:r w:rsidRPr="00150978">
        <w:rPr>
          <w:color w:val="auto"/>
        </w:rPr>
        <w:t>Im Übrigen gilt Absatz 6.</w:t>
      </w:r>
    </w:p>
    <w:p w14:paraId="6325BB97" w14:textId="77777777" w:rsidR="007613CD" w:rsidRPr="00150978" w:rsidRDefault="007613CD" w:rsidP="00450D42">
      <w:pPr>
        <w:pStyle w:val="FlietextTHnummeriert"/>
        <w:numPr>
          <w:ilvl w:val="0"/>
          <w:numId w:val="11"/>
        </w:numPr>
        <w:rPr>
          <w:color w:val="auto"/>
        </w:rPr>
      </w:pPr>
      <w:r w:rsidRPr="00150978">
        <w:rPr>
          <w:color w:val="auto"/>
        </w:rPr>
        <w:t>Dem Antrag ist bei mündlichen Prüfungen eine Erklärung beizufügen oder bis zu einem vom Prüfungsausschuss festgesetzten Termin nachzureichen, ob der Teilnahme von Studierenden des gleichen Studiengangs als Zuhörerinnen u</w:t>
      </w:r>
      <w:r w:rsidR="00792885" w:rsidRPr="00150978">
        <w:rPr>
          <w:color w:val="auto"/>
        </w:rPr>
        <w:t xml:space="preserve">nd Zuhörer widersprochen wird. </w:t>
      </w:r>
    </w:p>
    <w:p w14:paraId="399A7935" w14:textId="77777777" w:rsidR="007613CD" w:rsidRPr="00150978" w:rsidRDefault="007613CD" w:rsidP="00450D42">
      <w:pPr>
        <w:pStyle w:val="FlietextTHnummeriert"/>
        <w:numPr>
          <w:ilvl w:val="0"/>
          <w:numId w:val="11"/>
        </w:numPr>
        <w:rPr>
          <w:color w:val="auto"/>
        </w:rPr>
      </w:pPr>
      <w:r w:rsidRPr="00150978">
        <w:rPr>
          <w:color w:val="auto"/>
        </w:rPr>
        <w:t>Der Antrag auf Zulassung zu einer Modulprüfung kann beim Studierenden- und Prüfungs</w:t>
      </w:r>
      <w:r w:rsidR="00691B59" w:rsidRPr="00150978">
        <w:rPr>
          <w:color w:val="auto"/>
        </w:rPr>
        <w:softHyphen/>
      </w:r>
      <w:r w:rsidRPr="00150978">
        <w:rPr>
          <w:color w:val="auto"/>
        </w:rPr>
        <w:t>service über das zur Verfügung gestel</w:t>
      </w:r>
      <w:r w:rsidR="00792885" w:rsidRPr="00150978">
        <w:rPr>
          <w:color w:val="auto"/>
        </w:rPr>
        <w:t>lte elektronische An- und Abmel</w:t>
      </w:r>
      <w:r w:rsidRPr="00150978">
        <w:rPr>
          <w:color w:val="auto"/>
        </w:rPr>
        <w:t>deverfahren oder in Ausnahmefällen schriftlic</w:t>
      </w:r>
      <w:r w:rsidR="00792885" w:rsidRPr="00150978">
        <w:rPr>
          <w:color w:val="auto"/>
        </w:rPr>
        <w:t>h bis eine Woche vor dem festge</w:t>
      </w:r>
      <w:r w:rsidRPr="00150978">
        <w:rPr>
          <w:color w:val="auto"/>
        </w:rPr>
        <w:t xml:space="preserve">setzten Prüfungstermin ohne Anrechnung auf die Zahl der möglichen Prüfungsversuche zurückgenommen werden. Der Rücktritt von </w:t>
      </w:r>
      <w:r w:rsidRPr="00150978">
        <w:rPr>
          <w:noProof/>
          <w:color w:val="auto"/>
        </w:rPr>
        <w:t>einem</w:t>
      </w:r>
      <w:r w:rsidRPr="00150978">
        <w:rPr>
          <w:color w:val="auto"/>
        </w:rPr>
        <w:t xml:space="preserve"> ersten Prüfungsversuch hebt auch die verbindliche Festlegung eines Wahlpflichtmoduls nach Absatz 4 auf.</w:t>
      </w:r>
    </w:p>
    <w:p w14:paraId="7628A890" w14:textId="77777777" w:rsidR="007613CD" w:rsidRPr="00150978" w:rsidRDefault="007613CD" w:rsidP="00450D42">
      <w:pPr>
        <w:pStyle w:val="FlietextTHnummeriert"/>
        <w:numPr>
          <w:ilvl w:val="0"/>
          <w:numId w:val="7"/>
        </w:numPr>
        <w:rPr>
          <w:color w:val="auto"/>
        </w:rPr>
      </w:pPr>
      <w:r w:rsidRPr="00150978">
        <w:rPr>
          <w:color w:val="auto"/>
        </w:rPr>
        <w:t>Die Zulassung ist zu versagen, wenn</w:t>
      </w:r>
    </w:p>
    <w:p w14:paraId="10D79301" w14:textId="77777777" w:rsidR="007613CD" w:rsidRPr="00150978" w:rsidRDefault="007613CD" w:rsidP="00D023A1">
      <w:pPr>
        <w:pStyle w:val="Aufzhlunga-b-cTHeingerckt"/>
        <w:rPr>
          <w:color w:val="auto"/>
        </w:rPr>
      </w:pPr>
      <w:r w:rsidRPr="00150978">
        <w:rPr>
          <w:color w:val="auto"/>
        </w:rPr>
        <w:t xml:space="preserve">die in Absätzen 1 bis 4 genannten Voraussetzungen nicht erfüllt sind oder </w:t>
      </w:r>
    </w:p>
    <w:p w14:paraId="392F360D" w14:textId="77777777" w:rsidR="007613CD" w:rsidRPr="00150978" w:rsidRDefault="007613CD" w:rsidP="00D023A1">
      <w:pPr>
        <w:pStyle w:val="Aufzhlunga-b-cTHeingerckt"/>
        <w:rPr>
          <w:color w:val="auto"/>
        </w:rPr>
      </w:pPr>
      <w:r w:rsidRPr="00150978">
        <w:rPr>
          <w:color w:val="auto"/>
        </w:rPr>
        <w:t xml:space="preserve">Unterlagen unvollständig sind und nicht bis zu dem vom Prüfungsausschuss festgesetzten Termin ergänzt werden oder </w:t>
      </w:r>
    </w:p>
    <w:p w14:paraId="63395C66" w14:textId="77777777" w:rsidR="00E438FE" w:rsidRPr="00150978" w:rsidRDefault="007613CD" w:rsidP="00874A97">
      <w:pPr>
        <w:pStyle w:val="Aufzhlunga-b-cTHeingerckt"/>
        <w:rPr>
          <w:color w:val="auto"/>
        </w:rPr>
      </w:pPr>
      <w:r w:rsidRPr="00150978">
        <w:rPr>
          <w:color w:val="auto"/>
        </w:rPr>
        <w:t xml:space="preserve">die oder der Studierende im Geltungsbereich des Grundgesetzes </w:t>
      </w:r>
    </w:p>
    <w:p w14:paraId="2A9AA06E" w14:textId="77777777" w:rsidR="007613CD" w:rsidRPr="00150978" w:rsidRDefault="007613CD" w:rsidP="00E438FE">
      <w:pPr>
        <w:pStyle w:val="AufzhlungStrichTHeingerckt"/>
        <w:spacing w:after="120"/>
        <w:rPr>
          <w:color w:val="auto"/>
        </w:rPr>
      </w:pPr>
      <w:r w:rsidRPr="00150978">
        <w:rPr>
          <w:color w:val="auto"/>
        </w:rPr>
        <w:t xml:space="preserve">die Bachelor- oder eine sonstige Abschlussprüfung im gleichen Studiengang oder </w:t>
      </w:r>
    </w:p>
    <w:p w14:paraId="09095A9B" w14:textId="77777777" w:rsidR="000B7393" w:rsidRPr="00150978" w:rsidRDefault="007613CD" w:rsidP="00874A97">
      <w:pPr>
        <w:pStyle w:val="AufzhlungStrichTHeingerckt"/>
        <w:spacing w:after="120"/>
        <w:rPr>
          <w:color w:val="auto"/>
        </w:rPr>
      </w:pPr>
      <w:r w:rsidRPr="00150978">
        <w:rPr>
          <w:color w:val="auto"/>
        </w:rPr>
        <w:t xml:space="preserve">eine entsprechende Prüfung in einem Studiengang mit erheblicher inhaltlicher Nähe </w:t>
      </w:r>
    </w:p>
    <w:p w14:paraId="46E59A17" w14:textId="77777777" w:rsidR="007613CD" w:rsidRPr="00150978" w:rsidRDefault="007613CD" w:rsidP="000B7393">
      <w:pPr>
        <w:pStyle w:val="FlietextTHeingerckt"/>
        <w:rPr>
          <w:color w:val="auto"/>
        </w:rPr>
      </w:pPr>
      <w:r w:rsidRPr="00150978">
        <w:rPr>
          <w:color w:val="auto"/>
        </w:rPr>
        <w:t xml:space="preserve">endgültig nicht bestanden hat. </w:t>
      </w:r>
    </w:p>
    <w:p w14:paraId="71553D84" w14:textId="77777777" w:rsidR="007613CD" w:rsidRPr="00150978" w:rsidRDefault="007613CD" w:rsidP="00A05824">
      <w:pPr>
        <w:pStyle w:val="FlietextTHeingerckt"/>
        <w:rPr>
          <w:color w:val="auto"/>
        </w:rPr>
      </w:pPr>
      <w:r w:rsidRPr="00150978">
        <w:rPr>
          <w:color w:val="auto"/>
        </w:rPr>
        <w:t>Im Übrigen darf die Zulassung nur versagt werden, wenn die oder der Studiere</w:t>
      </w:r>
      <w:r w:rsidR="00EB44FA" w:rsidRPr="00150978">
        <w:rPr>
          <w:color w:val="auto"/>
        </w:rPr>
        <w:t>n</w:t>
      </w:r>
      <w:r w:rsidRPr="00150978">
        <w:rPr>
          <w:color w:val="auto"/>
        </w:rPr>
        <w:t>de im gleichen Studiengang an einer anderen Hochschule im Geltungsbereich des Grundgesetzes den Prüfungsanspruch, z.B. durch Versäumen einer Wiederholungsfrist, verloren hat.</w:t>
      </w:r>
    </w:p>
    <w:p w14:paraId="6E25F6FF" w14:textId="77777777" w:rsidR="007613CD" w:rsidRPr="00150978" w:rsidRDefault="007613CD" w:rsidP="00A05824">
      <w:pPr>
        <w:pStyle w:val="berschrift2"/>
        <w:spacing w:before="360" w:after="120"/>
        <w:rPr>
          <w:color w:val="auto"/>
        </w:rPr>
      </w:pPr>
      <w:bookmarkStart w:id="32" w:name="_Durchführung_von_Modulprüfungen"/>
      <w:bookmarkStart w:id="33" w:name="_Toc536794760"/>
      <w:bookmarkEnd w:id="32"/>
      <w:r w:rsidRPr="00150978">
        <w:rPr>
          <w:color w:val="auto"/>
        </w:rPr>
        <w:t>Durchführung von Modulprüfungen</w:t>
      </w:r>
      <w:bookmarkEnd w:id="33"/>
    </w:p>
    <w:p w14:paraId="41819331" w14:textId="77777777" w:rsidR="007613CD" w:rsidRPr="00150978" w:rsidRDefault="007613CD" w:rsidP="00450D42">
      <w:pPr>
        <w:pStyle w:val="FlietextTHnummeriert"/>
        <w:numPr>
          <w:ilvl w:val="0"/>
          <w:numId w:val="12"/>
        </w:numPr>
        <w:rPr>
          <w:color w:val="auto"/>
        </w:rPr>
      </w:pPr>
      <w:r w:rsidRPr="00150978">
        <w:rPr>
          <w:color w:val="auto"/>
        </w:rPr>
        <w:t xml:space="preserve">Für die Modulprüfungen nach </w:t>
      </w:r>
      <w:hyperlink w:anchor="_Klausurarbeiten" w:tooltip="§ 19" w:history="1">
        <w:r w:rsidRPr="00C95CD6">
          <w:rPr>
            <w:rStyle w:val="Hyperlink"/>
            <w:u w:val="none"/>
          </w:rPr>
          <w:t>§§ 19</w:t>
        </w:r>
      </w:hyperlink>
      <w:r w:rsidRPr="00150978">
        <w:rPr>
          <w:color w:val="auto"/>
        </w:rPr>
        <w:t xml:space="preserve">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Prüfungs</w:t>
      </w:r>
      <w:r w:rsidR="00691B59" w:rsidRPr="00150978">
        <w:rPr>
          <w:color w:val="auto"/>
        </w:rPr>
        <w:softHyphen/>
      </w:r>
      <w:r w:rsidRPr="00150978">
        <w:rPr>
          <w:color w:val="auto"/>
        </w:rPr>
        <w:t>abläufe (insbesondere bei mündlichen Prüfungen einschließlich Präsentationen) sollen hinreichend dokumentiert werden.</w:t>
      </w:r>
    </w:p>
    <w:p w14:paraId="22F890B3" w14:textId="77777777" w:rsidR="007613CD" w:rsidRPr="00150978" w:rsidRDefault="007613CD" w:rsidP="00450D42">
      <w:pPr>
        <w:pStyle w:val="FlietextTHnummeriert"/>
        <w:numPr>
          <w:ilvl w:val="0"/>
          <w:numId w:val="7"/>
        </w:numPr>
        <w:rPr>
          <w:color w:val="auto"/>
        </w:rPr>
      </w:pPr>
      <w:r w:rsidRPr="00150978">
        <w:rPr>
          <w:color w:val="auto"/>
        </w:rPr>
        <w:t xml:space="preserve">Die Termine der einzelnen Prüfungen und die Zulassung zur Prüfung werden den Studierenden rechtzeitig, in der Regel mindestens zwei Wochen vor der betreffenden Prüfung, bekannt </w:t>
      </w:r>
      <w:r w:rsidRPr="00150978">
        <w:rPr>
          <w:color w:val="auto"/>
        </w:rPr>
        <w:lastRenderedPageBreak/>
        <w:t>gegeben. Die Bekanntgabe durch Aushang oder in einem elektronischen Prüfungsverwaltungs</w:t>
      </w:r>
      <w:r w:rsidR="000C3D93" w:rsidRPr="00150978">
        <w:rPr>
          <w:color w:val="auto"/>
        </w:rPr>
        <w:softHyphen/>
      </w:r>
      <w:r w:rsidRPr="00150978">
        <w:rPr>
          <w:color w:val="auto"/>
        </w:rPr>
        <w:t>system ist ausreichend.</w:t>
      </w:r>
    </w:p>
    <w:p w14:paraId="34D3EAF6" w14:textId="77777777" w:rsidR="007613CD" w:rsidRPr="00150978" w:rsidRDefault="007613CD" w:rsidP="00450D42">
      <w:pPr>
        <w:pStyle w:val="FlietextTHnummeriert"/>
        <w:numPr>
          <w:ilvl w:val="0"/>
          <w:numId w:val="7"/>
        </w:numPr>
        <w:rPr>
          <w:color w:val="auto"/>
        </w:rPr>
      </w:pPr>
      <w:r w:rsidRPr="00150978">
        <w:rPr>
          <w:color w:val="auto"/>
        </w:rPr>
        <w:t>Studierende haben sich auf Verlangen mit einem amtlichen Lichtbildausweis und der elektronischen Studierendenkarte (MultiCa) auszuweisen.</w:t>
      </w:r>
    </w:p>
    <w:p w14:paraId="40E9A13B" w14:textId="77777777" w:rsidR="007613CD" w:rsidRPr="00150978" w:rsidRDefault="007613CD" w:rsidP="00450D42">
      <w:pPr>
        <w:pStyle w:val="FlietextTHnummeriert"/>
        <w:numPr>
          <w:ilvl w:val="0"/>
          <w:numId w:val="7"/>
        </w:numPr>
        <w:rPr>
          <w:color w:val="auto"/>
        </w:rPr>
      </w:pPr>
      <w:r w:rsidRPr="00150978">
        <w:rPr>
          <w:color w:val="auto"/>
        </w:rP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oder Zulassungsprüfung ganz oder teilweise in der vorgesehenen Form oder Zeit abzulegen, entscheidet die oder der Vorsitzende des Prüfungsausschusses nach pflichtgemäßem Ermessen, ob, in welcher Form und in welchem Umfang ein Nachteilsausgleichs gewährt wird. Anträge auf Nachteilsausgleich sind rechtzeitig </w:t>
      </w:r>
      <w:r w:rsidR="00477F2E" w:rsidRPr="00150978">
        <w:rPr>
          <w:color w:val="auto"/>
        </w:rPr>
        <w:t>(in der Regel spätestens bei Anmeldung zur Prüfung und mindestens zwei Monate vor der Prüfung oder bis zu einem durch die Vorsitzende oder den Vorsitzenden des Prüfungsausschusses bestimmten Termin)</w:t>
      </w:r>
      <w:r w:rsidRPr="00150978">
        <w:rPr>
          <w:color w:val="auto"/>
        </w:rPr>
        <w:t xml:space="preserve"> und mit allen erforderlichen Unterlagen zu stellen. Die Entscheidung über den Antrag ergeht binnen angemessener Frist (in der Regel binnen eines Monats nach Antragstellung beziehungsweise mindestens einen Monat vor Beginn der Prüfung beziehungsweise Ausgabe der Aufgabenstellung). Die oder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5DDB214F" w14:textId="77777777" w:rsidR="007613CD" w:rsidRPr="00150978" w:rsidRDefault="007613CD" w:rsidP="00450D42">
      <w:pPr>
        <w:pStyle w:val="FlietextTHnummeriert"/>
        <w:numPr>
          <w:ilvl w:val="0"/>
          <w:numId w:val="7"/>
        </w:numPr>
        <w:rPr>
          <w:color w:val="auto"/>
        </w:rPr>
      </w:pPr>
      <w:r w:rsidRPr="00150978">
        <w:rPr>
          <w:color w:val="auto"/>
        </w:rPr>
        <w:t>Schriftliche oder mündliche Prüfungsleistung</w:t>
      </w:r>
      <w:r w:rsidR="00A05824" w:rsidRPr="00150978">
        <w:rPr>
          <w:color w:val="auto"/>
        </w:rPr>
        <w:t>en sind ab dem zweiten Wiederho</w:t>
      </w:r>
      <w:r w:rsidRPr="00150978">
        <w:rPr>
          <w:color w:val="auto"/>
        </w:rPr>
        <w:t xml:space="preserve">lungsversuch von Modulprüfungen, Teilmodulprüfungen oder gesondert bewerteten Einzelleistungen sowie in Prüfungen, mit denen der Studiengang abgeschlossen wird, von mindestens zwei Prüferinnen oder Prüfern zu bewerten. </w:t>
      </w:r>
    </w:p>
    <w:p w14:paraId="3A99BB7A" w14:textId="77777777" w:rsidR="007613CD" w:rsidRPr="00150978" w:rsidRDefault="007613CD" w:rsidP="00450D42">
      <w:pPr>
        <w:pStyle w:val="FlietextTHnummeriert"/>
        <w:numPr>
          <w:ilvl w:val="0"/>
          <w:numId w:val="7"/>
        </w:numPr>
        <w:rPr>
          <w:color w:val="auto"/>
        </w:rPr>
      </w:pPr>
      <w:r w:rsidRPr="00150978">
        <w:rPr>
          <w:color w:val="auto"/>
        </w:rPr>
        <w:t xml:space="preserve">Über den Verlauf von Prüfungen nach </w:t>
      </w:r>
      <w:hyperlink w:anchor="_Klausurarbeiten" w:history="1">
        <w:r w:rsidR="007E3A31" w:rsidRPr="00C95CD6">
          <w:rPr>
            <w:rStyle w:val="Hyperlink"/>
            <w:u w:val="none"/>
          </w:rPr>
          <w:t>§§ 19 und 20</w:t>
        </w:r>
      </w:hyperlink>
      <w:r w:rsidR="007E3A31" w:rsidRPr="00150978">
        <w:rPr>
          <w:color w:val="auto"/>
        </w:rPr>
        <w:t xml:space="preserve"> </w:t>
      </w:r>
      <w:r w:rsidRPr="00150978">
        <w:rPr>
          <w:color w:val="auto"/>
        </w:rPr>
        <w:t>ist ein Protokoll zu führen, in das minde</w:t>
      </w:r>
      <w:r w:rsidR="00A05824" w:rsidRPr="00150978">
        <w:rPr>
          <w:color w:val="auto"/>
        </w:rPr>
        <w:t>s</w:t>
      </w:r>
      <w:r w:rsidRPr="00150978">
        <w:rPr>
          <w:color w:val="auto"/>
        </w:rPr>
        <w:t>tens die Namen der Protokoll- beziehungsweise Aufsichtführenden und der Prüfungskandidatinnen und Prüfungskandidaten, Beginn und Ende der Prüfung sowie eventuelle besondere Vorkommnisse aufzunehmen sind.</w:t>
      </w:r>
    </w:p>
    <w:p w14:paraId="36BA00C0" w14:textId="47370101" w:rsidR="007613CD" w:rsidRPr="00150978" w:rsidRDefault="007613CD" w:rsidP="00A05824">
      <w:pPr>
        <w:pStyle w:val="berschrift2"/>
        <w:spacing w:before="360" w:after="120"/>
        <w:rPr>
          <w:color w:val="auto"/>
        </w:rPr>
      </w:pPr>
      <w:bookmarkStart w:id="34" w:name="_Klausurarbeiten"/>
      <w:bookmarkStart w:id="35" w:name="_Toc536794761"/>
      <w:bookmarkEnd w:id="34"/>
      <w:r w:rsidRPr="00150978">
        <w:rPr>
          <w:color w:val="auto"/>
        </w:rPr>
        <w:t>Klausurarbeiten</w:t>
      </w:r>
      <w:bookmarkEnd w:id="35"/>
    </w:p>
    <w:p w14:paraId="18BB9FE4" w14:textId="77777777" w:rsidR="007613CD" w:rsidRPr="00150978" w:rsidRDefault="007613CD" w:rsidP="00450D42">
      <w:pPr>
        <w:pStyle w:val="FlietextTHnummeriert"/>
        <w:numPr>
          <w:ilvl w:val="0"/>
          <w:numId w:val="13"/>
        </w:numPr>
        <w:rPr>
          <w:color w:val="auto"/>
        </w:rPr>
      </w:pPr>
      <w:r w:rsidRPr="00150978">
        <w:rPr>
          <w:color w:val="auto"/>
        </w:rPr>
        <w:t>In den Klausurarbeiten soll die oder der Studierende nachweisen, dass sie oder er in begrenzter Zeit und mit beschränkten Hil</w:t>
      </w:r>
      <w:r w:rsidR="00A05824" w:rsidRPr="00150978">
        <w:rPr>
          <w:color w:val="auto"/>
        </w:rPr>
        <w:t>fsmitteln Themen oder Fragestel</w:t>
      </w:r>
      <w:r w:rsidRPr="00150978">
        <w:rPr>
          <w:color w:val="auto"/>
        </w:rPr>
        <w:t>lungen aus Gebieten des jeweiligen Moduls mit geläufigen wissenschaftlichen Methoden ihrer oder seiner Fachrichtung erken</w:t>
      </w:r>
      <w:r w:rsidR="00A05824" w:rsidRPr="00150978">
        <w:rPr>
          <w:color w:val="auto"/>
        </w:rPr>
        <w:t>nt und auf richtigem Wege zu ei</w:t>
      </w:r>
      <w:r w:rsidRPr="00150978">
        <w:rPr>
          <w:color w:val="auto"/>
        </w:rPr>
        <w:t>ner Lösung finden kann.</w:t>
      </w:r>
    </w:p>
    <w:p w14:paraId="70F1B502" w14:textId="77777777" w:rsidR="007613CD" w:rsidRPr="00150978" w:rsidRDefault="007613CD" w:rsidP="00450D42">
      <w:pPr>
        <w:pStyle w:val="FlietextTHnummeriert"/>
        <w:numPr>
          <w:ilvl w:val="0"/>
          <w:numId w:val="13"/>
        </w:numPr>
        <w:rPr>
          <w:color w:val="auto"/>
        </w:rPr>
      </w:pPr>
      <w:r w:rsidRPr="00150978">
        <w:rPr>
          <w:color w:val="auto"/>
        </w:rPr>
        <w:t>Eine Klausurarbeit findet unter Aufsicht statt. Über die Zulassung von Hilfsmitteln entscheidet die Prüferin oder der Prüfer.</w:t>
      </w:r>
    </w:p>
    <w:p w14:paraId="03B9FD00" w14:textId="77777777" w:rsidR="007613CD" w:rsidRPr="00150978" w:rsidRDefault="00A05824" w:rsidP="00450D42">
      <w:pPr>
        <w:pStyle w:val="FlietextTHnummeriert"/>
        <w:numPr>
          <w:ilvl w:val="0"/>
          <w:numId w:val="13"/>
        </w:numPr>
        <w:rPr>
          <w:color w:val="auto"/>
        </w:rPr>
      </w:pPr>
      <w:r w:rsidRPr="00150978">
        <w:rPr>
          <w:color w:val="auto"/>
        </w:rPr>
        <w:t>D</w:t>
      </w:r>
      <w:r w:rsidR="007613CD" w:rsidRPr="00150978">
        <w:rPr>
          <w:color w:val="auto"/>
        </w:rPr>
        <w:t xml:space="preserve">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ungeachtet der Anteile und ihrer Gewichtung beurteilt jede Prüferin oder jeder Prüfer die gesamte Klausurarbeit. Abweichend davon kann der Prüfungsausschuss wegen der Besonderheit eines Fachgebietes bestimmen, dass die Prüferin oder der Prüfer nur den Teil der Klausurarbeit beurteilt, der ihrem oder seinem Fachgebiet entspricht. In diesem Fall wird die Bewertung entsprechend der vorher festgelegten Gewichtung der Anteile berücksichtigt. </w:t>
      </w:r>
      <w:hyperlink w:anchor="_Durchführung_von_Modulprüfungen" w:tooltip="§ 18" w:history="1">
        <w:r w:rsidR="007613CD" w:rsidRPr="00C95CD6">
          <w:rPr>
            <w:rStyle w:val="Hyperlink"/>
            <w:u w:val="none"/>
          </w:rPr>
          <w:t>§ 18</w:t>
        </w:r>
      </w:hyperlink>
      <w:r w:rsidR="007613CD" w:rsidRPr="00150978">
        <w:rPr>
          <w:color w:val="auto"/>
        </w:rPr>
        <w:t xml:space="preserve"> Abs. 5 bleibt unberührt.</w:t>
      </w:r>
    </w:p>
    <w:p w14:paraId="112B9270" w14:textId="77777777" w:rsidR="007613CD" w:rsidRPr="00150978" w:rsidRDefault="007613CD" w:rsidP="00450D42">
      <w:pPr>
        <w:pStyle w:val="FlietextTHnummeriert"/>
        <w:numPr>
          <w:ilvl w:val="0"/>
          <w:numId w:val="13"/>
        </w:numPr>
        <w:rPr>
          <w:color w:val="auto"/>
        </w:rPr>
      </w:pPr>
      <w:r w:rsidRPr="00150978">
        <w:rPr>
          <w:color w:val="auto"/>
        </w:rPr>
        <w:t xml:space="preserve">Mit elektronischen Hilfen durchgeführte Prüfungen sind zulässig. Sie werden wie schriftliche Prüfungen behandelt. Eine elektronische Klausur (eKlausur) ist eine Prüfung, die am Computer </w:t>
      </w:r>
      <w:r w:rsidRPr="00150978">
        <w:rPr>
          <w:color w:val="auto"/>
        </w:rPr>
        <w:lastRenderedPageBreak/>
        <w:t>mittels eines Prüfungsprogramms durchgeführt wird und deren Erstellung, Durchführung und Auswertung insgesamt durch Informations- und Kommunikationstechnologien unterstützt wird. Die eKlausur kommt, vorbehaltlich der technischen Möglichkeiten, in dazu geeigneten Modulen auf Antrag der Prüfenden und mit Zustimmung des Prüfungsausschusses zur Anwendung. Den Studierenden wird vor der Prüfung ausreichend Gelegenheit gegeben, sich mit dem elektronischen Prüfungssystem vertraut zu machen. Die eKlausur ist in Anwesenheit einer fachlich sachkundigen Person durchzuführen, die über den Prüfungsverlauf eine Niederschrift anfertigt (</w:t>
      </w:r>
      <w:hyperlink w:anchor="_Durchführung_von_Modulprüfungen" w:tooltip="§ 18" w:history="1">
        <w:r w:rsidR="009C39F2" w:rsidRPr="00C95CD6">
          <w:rPr>
            <w:rStyle w:val="Hyperlink"/>
            <w:u w:val="none"/>
          </w:rPr>
          <w:t>§ 18</w:t>
        </w:r>
      </w:hyperlink>
      <w:r w:rsidRPr="00150978">
        <w:rPr>
          <w:color w:val="auto"/>
        </w:rPr>
        <w:t xml:space="preserve"> Abs. 6). Es muss sichergestellt sein, dass die elektronischen Daten eindeutig und bis zum Ablauf der Aufbewahrungsfristen den einzelnen Prüfungskandidatinnen und Prüfungskandidaten zugeordnet werden können. </w:t>
      </w:r>
    </w:p>
    <w:p w14:paraId="4F9D9752" w14:textId="4717B9C3" w:rsidR="007613CD" w:rsidRPr="00150978" w:rsidRDefault="007613CD" w:rsidP="00A05824">
      <w:pPr>
        <w:pStyle w:val="berschrift2"/>
        <w:spacing w:before="360" w:after="120"/>
        <w:rPr>
          <w:color w:val="auto"/>
        </w:rPr>
      </w:pPr>
      <w:bookmarkStart w:id="36" w:name="_Toc536794762"/>
      <w:r w:rsidRPr="00150978">
        <w:rPr>
          <w:color w:val="auto"/>
        </w:rPr>
        <w:t>Schriftliche Prüfungen im Antwortwahlverfahren</w:t>
      </w:r>
      <w:bookmarkEnd w:id="36"/>
    </w:p>
    <w:p w14:paraId="6BC30D50" w14:textId="77777777" w:rsidR="007613CD" w:rsidRPr="00150978" w:rsidRDefault="007613CD" w:rsidP="00450D42">
      <w:pPr>
        <w:pStyle w:val="FlietextTHnummeriert"/>
        <w:numPr>
          <w:ilvl w:val="0"/>
          <w:numId w:val="14"/>
        </w:numPr>
        <w:rPr>
          <w:color w:val="auto"/>
        </w:rPr>
      </w:pPr>
      <w:r w:rsidRPr="00150978">
        <w:rPr>
          <w:color w:val="auto"/>
        </w:rPr>
        <w:t>Klausurarbeiten können ganz oder teilweise a</w:t>
      </w:r>
      <w:r w:rsidR="00165456" w:rsidRPr="00150978">
        <w:rPr>
          <w:color w:val="auto"/>
        </w:rPr>
        <w:t>uch in der Form des Antwortwahl</w:t>
      </w:r>
      <w:r w:rsidRPr="00150978">
        <w:rPr>
          <w:color w:val="auto"/>
        </w:rP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34E29ED0" w14:textId="77777777" w:rsidR="007613CD" w:rsidRPr="00150978" w:rsidRDefault="007613CD" w:rsidP="00450D42">
      <w:pPr>
        <w:pStyle w:val="FlietextTHnummeriert"/>
        <w:numPr>
          <w:ilvl w:val="0"/>
          <w:numId w:val="14"/>
        </w:numPr>
        <w:rPr>
          <w:color w:val="auto"/>
        </w:rPr>
      </w:pPr>
      <w:r w:rsidRPr="00150978">
        <w:rPr>
          <w:color w:val="auto"/>
        </w:rPr>
        <w:t xml:space="preserve">Die Prüfungsfragen müssen auf die mit dem betreffenden Modul zu vermittelnden Kenntnisse und Qualifikationen abgestellt sein und zuverlässige Prüfungsergebnisse ermöglichen. </w:t>
      </w:r>
    </w:p>
    <w:p w14:paraId="74F36900" w14:textId="77777777" w:rsidR="007613CD" w:rsidRPr="00150978" w:rsidRDefault="007613CD" w:rsidP="00450D42">
      <w:pPr>
        <w:pStyle w:val="FlietextTHnummeriert"/>
        <w:numPr>
          <w:ilvl w:val="0"/>
          <w:numId w:val="14"/>
        </w:numPr>
        <w:rPr>
          <w:color w:val="auto"/>
        </w:rPr>
      </w:pPr>
      <w:r w:rsidRPr="00150978">
        <w:rPr>
          <w:color w:val="auto"/>
        </w:rP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3910243B" w14:textId="77777777" w:rsidR="007613CD" w:rsidRPr="00150978" w:rsidRDefault="007613CD" w:rsidP="00450D42">
      <w:pPr>
        <w:pStyle w:val="FlietextTHnummeriert"/>
        <w:numPr>
          <w:ilvl w:val="0"/>
          <w:numId w:val="7"/>
        </w:numPr>
        <w:rPr>
          <w:color w:val="auto"/>
        </w:rPr>
      </w:pPr>
      <w:r w:rsidRPr="00150978">
        <w:rPr>
          <w:color w:val="auto"/>
        </w:rPr>
        <w:t>Die Bewertung der schriftlichen Prüfung hat folgende Angaben zu enthalten:</w:t>
      </w:r>
    </w:p>
    <w:p w14:paraId="3B4AAF65" w14:textId="77777777" w:rsidR="007613CD" w:rsidRPr="00150978" w:rsidRDefault="007613CD" w:rsidP="00450D42">
      <w:pPr>
        <w:pStyle w:val="Aufzhlunga-b-cTHeingerckt"/>
        <w:numPr>
          <w:ilvl w:val="1"/>
          <w:numId w:val="35"/>
        </w:numPr>
        <w:rPr>
          <w:color w:val="auto"/>
        </w:rPr>
      </w:pPr>
      <w:r w:rsidRPr="00150978">
        <w:rPr>
          <w:color w:val="auto"/>
        </w:rPr>
        <w:t>Die Zahl der gestellten und die Zahl der vom Prüfling zutreffend beantworteten Prüfungsfragen,</w:t>
      </w:r>
    </w:p>
    <w:p w14:paraId="3B3785DE" w14:textId="77777777" w:rsidR="007613CD" w:rsidRPr="00150978" w:rsidRDefault="007613CD" w:rsidP="00450D42">
      <w:pPr>
        <w:pStyle w:val="Aufzhlunga-b-cTHeingerckt"/>
        <w:numPr>
          <w:ilvl w:val="1"/>
          <w:numId w:val="35"/>
        </w:numPr>
        <w:rPr>
          <w:color w:val="auto"/>
        </w:rPr>
      </w:pPr>
      <w:r w:rsidRPr="00150978">
        <w:rPr>
          <w:color w:val="auto"/>
        </w:rPr>
        <w:t>die erforderliche Mindestpunktzahl z</w:t>
      </w:r>
      <w:r w:rsidR="00A05824" w:rsidRPr="00150978">
        <w:rPr>
          <w:color w:val="auto"/>
        </w:rPr>
        <w:t>utreffend zu beantwortender Prü</w:t>
      </w:r>
      <w:r w:rsidRPr="00150978">
        <w:rPr>
          <w:color w:val="auto"/>
        </w:rPr>
        <w:t>fungsfragen (</w:t>
      </w:r>
      <w:r w:rsidRPr="00150978">
        <w:rPr>
          <w:noProof/>
          <w:color w:val="auto"/>
        </w:rPr>
        <w:t>Bestehensgrenze</w:t>
      </w:r>
      <w:r w:rsidRPr="00150978">
        <w:rPr>
          <w:color w:val="auto"/>
        </w:rPr>
        <w:t>),</w:t>
      </w:r>
    </w:p>
    <w:p w14:paraId="5C1756C2" w14:textId="77777777" w:rsidR="007613CD" w:rsidRPr="00150978" w:rsidRDefault="007613CD" w:rsidP="00450D42">
      <w:pPr>
        <w:pStyle w:val="Aufzhlunga-b-cTHeingerckt"/>
        <w:numPr>
          <w:ilvl w:val="1"/>
          <w:numId w:val="35"/>
        </w:numPr>
        <w:rPr>
          <w:color w:val="auto"/>
        </w:rPr>
      </w:pPr>
      <w:r w:rsidRPr="00150978">
        <w:rPr>
          <w:color w:val="auto"/>
        </w:rPr>
        <w:t>im Falle des Bestehens die Prozentzahl, um die die Anzahl der zutreffend beantworteten Fragen die Mindestanforderungen übersteigt,</w:t>
      </w:r>
    </w:p>
    <w:p w14:paraId="06684AC3" w14:textId="77777777" w:rsidR="007613CD" w:rsidRPr="00150978" w:rsidRDefault="007613CD" w:rsidP="00450D42">
      <w:pPr>
        <w:pStyle w:val="Aufzhlunga-b-cTHeingerckt"/>
        <w:numPr>
          <w:ilvl w:val="1"/>
          <w:numId w:val="35"/>
        </w:numPr>
        <w:rPr>
          <w:color w:val="auto"/>
        </w:rPr>
      </w:pPr>
      <w:r w:rsidRPr="00150978">
        <w:rPr>
          <w:color w:val="auto"/>
        </w:rPr>
        <w:t>die von der oder dem Studierenden erzielte Note.</w:t>
      </w:r>
    </w:p>
    <w:p w14:paraId="6A08DF19" w14:textId="77777777" w:rsidR="007613CD" w:rsidRPr="00150978" w:rsidRDefault="007613CD" w:rsidP="00450D42">
      <w:pPr>
        <w:pStyle w:val="FlietextTHnummeriert"/>
        <w:numPr>
          <w:ilvl w:val="0"/>
          <w:numId w:val="7"/>
        </w:numPr>
        <w:rPr>
          <w:color w:val="auto"/>
        </w:rPr>
      </w:pPr>
      <w:r w:rsidRPr="00150978">
        <w:rPr>
          <w:color w:val="auto"/>
        </w:rP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zugrunde zu legen. Die Verminderung der Prüfungsaufgaben darf sich nicht zum Nachteil der Studierenden auswirken. </w:t>
      </w:r>
    </w:p>
    <w:p w14:paraId="7163AE20" w14:textId="77777777" w:rsidR="007613CD" w:rsidRPr="00150978" w:rsidRDefault="007613CD" w:rsidP="00450D42">
      <w:pPr>
        <w:pStyle w:val="FlietextTHnummeriert"/>
        <w:numPr>
          <w:ilvl w:val="0"/>
          <w:numId w:val="7"/>
        </w:numPr>
        <w:rPr>
          <w:color w:val="auto"/>
        </w:rPr>
      </w:pPr>
      <w:r w:rsidRPr="00150978">
        <w:rPr>
          <w:color w:val="auto"/>
        </w:rP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181BFEFC" w14:textId="7C59E900" w:rsidR="007613CD" w:rsidRPr="00150978" w:rsidRDefault="007613CD" w:rsidP="009A028B">
      <w:pPr>
        <w:pStyle w:val="berschrift2"/>
        <w:spacing w:before="360" w:after="120"/>
        <w:rPr>
          <w:color w:val="auto"/>
        </w:rPr>
      </w:pPr>
      <w:bookmarkStart w:id="37" w:name="_Toc536794763"/>
      <w:r w:rsidRPr="00150978">
        <w:rPr>
          <w:color w:val="auto"/>
        </w:rPr>
        <w:t>Mündliche Prüfungen</w:t>
      </w:r>
      <w:bookmarkEnd w:id="37"/>
    </w:p>
    <w:p w14:paraId="0511B8AE" w14:textId="77777777" w:rsidR="007613CD" w:rsidRPr="00150978" w:rsidRDefault="009A028B" w:rsidP="00450D42">
      <w:pPr>
        <w:pStyle w:val="FlietextTHnummeriert"/>
        <w:numPr>
          <w:ilvl w:val="0"/>
          <w:numId w:val="15"/>
        </w:numPr>
        <w:rPr>
          <w:color w:val="auto"/>
        </w:rPr>
      </w:pPr>
      <w:r w:rsidRPr="00150978">
        <w:rPr>
          <w:color w:val="auto"/>
        </w:rPr>
        <w:t>M</w:t>
      </w:r>
      <w:r w:rsidR="007613CD" w:rsidRPr="00150978">
        <w:rPr>
          <w:color w:val="auto"/>
        </w:rPr>
        <w:t xml:space="preserve">ündliche Prüfungen werden, außer in Fällen des </w:t>
      </w:r>
      <w:hyperlink w:anchor="_Durchführung_von_Modulprüfungen" w:tooltip="§ 18" w:history="1">
        <w:r w:rsidR="007613CD" w:rsidRPr="00C95CD6">
          <w:rPr>
            <w:rStyle w:val="Hyperlink"/>
            <w:u w:val="none"/>
          </w:rPr>
          <w:t>§ 18</w:t>
        </w:r>
      </w:hyperlink>
      <w:r w:rsidR="007613CD" w:rsidRPr="00150978">
        <w:rPr>
          <w:color w:val="auto"/>
        </w:rPr>
        <w:t xml:space="preserve"> Abs. 5, vor einer Prüferin oder einem Prüfer in Gegenwart einer sachkundigen Beisitzerin oder eines sachkundigen Beisitzers (</w:t>
      </w:r>
      <w:hyperlink w:anchor="_Prüferinnen_und_Prüfer" w:tooltip="§ 9" w:history="1">
        <w:r w:rsidR="007613CD" w:rsidRPr="00C95CD6">
          <w:rPr>
            <w:rStyle w:val="Hyperlink"/>
            <w:u w:val="none"/>
          </w:rPr>
          <w:t>§ 9</w:t>
        </w:r>
      </w:hyperlink>
      <w:r w:rsidR="007613CD" w:rsidRPr="00150978">
        <w:rPr>
          <w:color w:val="auto"/>
        </w:rPr>
        <w:t xml:space="preserve"> Abs. 1) oder vor mehreren Prüferinnen oder Prüfern (Kollegialprüfung) als Gruppenprüfungen </w:t>
      </w:r>
      <w:r w:rsidR="007613CD" w:rsidRPr="00150978">
        <w:rPr>
          <w:color w:val="auto"/>
        </w:rPr>
        <w:lastRenderedPageBreak/>
        <w:t xml:space="preserve">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C95CD6">
          <w:rPr>
            <w:rStyle w:val="Hyperlink"/>
            <w:u w:val="none"/>
          </w:rPr>
          <w:t>§ 18</w:t>
        </w:r>
      </w:hyperlink>
      <w:r w:rsidR="007613CD" w:rsidRPr="00150978">
        <w:rPr>
          <w:color w:val="auto"/>
        </w:rPr>
        <w:t xml:space="preserve"> Abs. 5 vor. Vor der Festsetzung der Note hat die Prüferin oder der Prüfer die Beisitzerin oder den Beisitzer oder die anderen Prüferinnen oder Prüfer zu hören. </w:t>
      </w:r>
    </w:p>
    <w:p w14:paraId="13E6A85B" w14:textId="77777777" w:rsidR="007613CD" w:rsidRPr="00150978" w:rsidRDefault="007613CD" w:rsidP="00450D42">
      <w:pPr>
        <w:pStyle w:val="FlietextTHnummeriert"/>
        <w:numPr>
          <w:ilvl w:val="0"/>
          <w:numId w:val="15"/>
        </w:numPr>
        <w:rPr>
          <w:color w:val="auto"/>
        </w:rPr>
      </w:pPr>
      <w:r w:rsidRPr="00150978">
        <w:rPr>
          <w:color w:val="auto"/>
        </w:rPr>
        <w:t xml:space="preserve">Die wesentlichen Gegenstände und Ergebnisse der Prüfung, insbesondere die für die Benotung maßgeblichen Tatsachen, sind in einem Protokoll festzuhalten. Die Note ist den Studierenden im Anschluss an die Prüfung bekannt zu geben. </w:t>
      </w:r>
    </w:p>
    <w:p w14:paraId="4862768A" w14:textId="77777777" w:rsidR="00B36F7B" w:rsidRDefault="009A028B" w:rsidP="00450D42">
      <w:pPr>
        <w:pStyle w:val="FlietextTHnummeriert"/>
        <w:numPr>
          <w:ilvl w:val="0"/>
          <w:numId w:val="15"/>
        </w:numPr>
        <w:rPr>
          <w:color w:val="auto"/>
        </w:rPr>
      </w:pPr>
      <w:r w:rsidRPr="00150978">
        <w:rPr>
          <w:color w:val="auto"/>
        </w:rPr>
        <w:t>S</w:t>
      </w:r>
      <w:r w:rsidR="007613CD" w:rsidRPr="00150978">
        <w:rPr>
          <w:color w:val="auto"/>
        </w:rPr>
        <w:t>tudierenden des gleichen Studiengangs soll bei mündlichen Prüfungen die Teilnahme als Zuhörerin oder Zuhörer nach Maßgabe der räumlichen Verhältnisse ermöglicht werden, sofern nicht eine Prüfungskandidatin oder ein Prüfungskandidat bei der Anmeldung zur Prüfung widersprochen hat. Die Zulassung erstreckt sich nicht auf die Beratung und Bekanntgabe des Prüfungsergebnisses.</w:t>
      </w:r>
      <w:r w:rsidR="00B421A4">
        <w:rPr>
          <w:color w:val="auto"/>
        </w:rPr>
        <w:t xml:space="preserve"> </w:t>
      </w:r>
    </w:p>
    <w:p w14:paraId="1FDA70F6" w14:textId="1DA8CBA3" w:rsidR="007613CD" w:rsidRPr="00150978" w:rsidRDefault="007613CD" w:rsidP="009A028B">
      <w:pPr>
        <w:pStyle w:val="berschrift2"/>
        <w:spacing w:before="360" w:after="120"/>
        <w:rPr>
          <w:color w:val="auto"/>
        </w:rPr>
      </w:pPr>
      <w:bookmarkStart w:id="38" w:name="_Toc536794764"/>
      <w:r w:rsidRPr="00150978">
        <w:rPr>
          <w:color w:val="auto"/>
        </w:rPr>
        <w:t>Weitere Prüfungsformen</w:t>
      </w:r>
      <w:bookmarkEnd w:id="38"/>
    </w:p>
    <w:p w14:paraId="1A2C3F32" w14:textId="4F61BC67" w:rsidR="007613CD" w:rsidRPr="00150978" w:rsidRDefault="007613CD" w:rsidP="00450D42">
      <w:pPr>
        <w:pStyle w:val="FlietextTHnummeriert"/>
        <w:numPr>
          <w:ilvl w:val="0"/>
          <w:numId w:val="16"/>
        </w:numPr>
        <w:rPr>
          <w:color w:val="auto"/>
        </w:rPr>
      </w:pPr>
      <w:r w:rsidRPr="00150978">
        <w:rPr>
          <w:color w:val="auto"/>
        </w:rPr>
        <w:t>Neben Klausurarbeiten und mündlichen Prüfungen können für Modulprüfungen auch andere Prüfungsformen vorgesehen werden</w:t>
      </w:r>
      <w:r w:rsidRPr="00C95CD6">
        <w:rPr>
          <w:color w:val="auto"/>
        </w:rPr>
        <w:t xml:space="preserve">, </w:t>
      </w:r>
      <w:r w:rsidRPr="00C95CD6">
        <w:rPr>
          <w:rStyle w:val="THRot"/>
          <w:color w:val="auto"/>
        </w:rPr>
        <w:t>insbesondere Referat, Hausarbeit, mündlicher Beitrag, Projektarbei</w:t>
      </w:r>
      <w:r w:rsidRPr="004C6A5A">
        <w:rPr>
          <w:rStyle w:val="THRot"/>
          <w:color w:val="auto"/>
        </w:rPr>
        <w:t xml:space="preserve">t, Entwurf, Lernportfolio oder Praktikumsbericht. </w:t>
      </w:r>
    </w:p>
    <w:p w14:paraId="2E8132FD" w14:textId="77777777" w:rsidR="007613CD" w:rsidRPr="00150978" w:rsidRDefault="007613CD" w:rsidP="00450D42">
      <w:pPr>
        <w:pStyle w:val="FlietextTHnummeriert"/>
        <w:numPr>
          <w:ilvl w:val="0"/>
          <w:numId w:val="16"/>
        </w:numPr>
        <w:rPr>
          <w:color w:val="auto"/>
        </w:rPr>
      </w:pPr>
      <w:r w:rsidRPr="00150978">
        <w:rPr>
          <w:color w:val="auto"/>
        </w:rPr>
        <w:t xml:space="preserve">Die Prüfungen der weiteren Prüfungsformen werden in der Regel von einer Prüferin oder einem Prüfer bewertet, soweit nicht ein Fall des </w:t>
      </w:r>
      <w:hyperlink w:anchor="_Durchführung_von_Modulprüfungen" w:tooltip="§ 18" w:history="1">
        <w:r w:rsidR="00D063D1" w:rsidRPr="00C95CD6">
          <w:rPr>
            <w:rStyle w:val="Hyperlink"/>
            <w:u w:val="none"/>
          </w:rPr>
          <w:t>§ 18</w:t>
        </w:r>
      </w:hyperlink>
      <w:r w:rsidRPr="00150978">
        <w:rPr>
          <w:color w:val="auto"/>
        </w:rPr>
        <w:t xml:space="preserve"> Abs. 5 vorliegt. </w:t>
      </w:r>
    </w:p>
    <w:p w14:paraId="2D8DD4E0" w14:textId="77777777" w:rsidR="007613CD" w:rsidRPr="00150978" w:rsidRDefault="007613CD" w:rsidP="00450D42">
      <w:pPr>
        <w:pStyle w:val="FlietextTHnummeriert"/>
        <w:numPr>
          <w:ilvl w:val="0"/>
          <w:numId w:val="16"/>
        </w:numPr>
        <w:rPr>
          <w:color w:val="auto"/>
        </w:rPr>
      </w:pPr>
      <w:r w:rsidRPr="00150978">
        <w:rPr>
          <w:color w:val="auto"/>
        </w:rPr>
        <w:t>Eine Hausarbeit</w:t>
      </w:r>
      <w:r w:rsidRPr="00150978">
        <w:rPr>
          <w:rStyle w:val="THRot"/>
          <w:color w:val="auto"/>
        </w:rPr>
        <w:t xml:space="preserve"> </w:t>
      </w:r>
      <w:r w:rsidRPr="00C95CD6">
        <w:rPr>
          <w:rStyle w:val="THRot"/>
          <w:color w:val="auto"/>
        </w:rPr>
        <w:t xml:space="preserve">(z.B. Fallstudie, Recherche) </w:t>
      </w:r>
      <w:r w:rsidRPr="00150978">
        <w:rPr>
          <w:color w:val="auto"/>
        </w:rPr>
        <w:t>die</w:t>
      </w:r>
      <w:r w:rsidR="009A028B" w:rsidRPr="00150978">
        <w:rPr>
          <w:color w:val="auto"/>
        </w:rPr>
        <w:t>nt der Feststellung, ob die Stu</w:t>
      </w:r>
      <w:r w:rsidRPr="00150978">
        <w:rPr>
          <w:color w:val="auto"/>
        </w:rPr>
        <w:t xml:space="preserve">dierenden befähigt sind, innerhalb einer vorgegebenen Frist eine Fachaufgabe nach wissenschaftlichen und fachpraktischen Methoden selbstständig in schriftlicher Form zu bearbeiten. Das Thema und der Umfang </w:t>
      </w:r>
      <w:r w:rsidRPr="00C95CD6">
        <w:rPr>
          <w:rStyle w:val="THRot"/>
          <w:color w:val="auto"/>
        </w:rPr>
        <w:t>(z. B. Seitenzahl des Textteils)</w:t>
      </w:r>
      <w:r w:rsidRPr="00C95CD6">
        <w:rPr>
          <w:color w:val="auto"/>
        </w:rPr>
        <w:t xml:space="preserve"> </w:t>
      </w:r>
      <w:r w:rsidRPr="00150978">
        <w:rPr>
          <w:color w:val="auto"/>
        </w:rPr>
        <w:t xml:space="preserve">der Hausarbeit werden von der Prüferin beziehungsweise dem Prüfer zu Beginn des Semesters festgelegt. </w:t>
      </w:r>
    </w:p>
    <w:p w14:paraId="352C5B5C" w14:textId="77777777" w:rsidR="007613CD" w:rsidRPr="00150978" w:rsidRDefault="007613CD" w:rsidP="00450D42">
      <w:pPr>
        <w:pStyle w:val="FlietextTHnummeriert"/>
        <w:numPr>
          <w:ilvl w:val="0"/>
          <w:numId w:val="16"/>
        </w:numPr>
        <w:rPr>
          <w:color w:val="auto"/>
        </w:rPr>
      </w:pPr>
      <w:r w:rsidRPr="00150978">
        <w:rPr>
          <w:color w:val="auto"/>
        </w:rPr>
        <w:t>Ein mündlicher Beitrag</w:t>
      </w:r>
      <w:r w:rsidRPr="00150978">
        <w:rPr>
          <w:rStyle w:val="THRot"/>
          <w:color w:val="auto"/>
        </w:rPr>
        <w:t xml:space="preserve"> </w:t>
      </w:r>
      <w:r w:rsidRPr="00C95CD6">
        <w:rPr>
          <w:rStyle w:val="THRot"/>
          <w:color w:val="auto"/>
        </w:rPr>
        <w:t>(z. B. Referat, Präsentation, Verhandlung, Moderation)</w:t>
      </w:r>
      <w:r w:rsidRPr="004C6A5A">
        <w:rPr>
          <w:color w:val="auto"/>
        </w:rPr>
        <w:t xml:space="preserve"> </w:t>
      </w:r>
      <w:r w:rsidRPr="00150978">
        <w:rPr>
          <w:color w:val="auto"/>
        </w:rPr>
        <w:t>dient der Feststellung, ob die Studierenden befähigt sind, innerhalb einer vorgegebenen Frist eine praxis</w:t>
      </w:r>
      <w:r w:rsidR="00C642AA" w:rsidRPr="00150978">
        <w:rPr>
          <w:color w:val="auto"/>
        </w:rPr>
        <w:softHyphen/>
      </w:r>
      <w:r w:rsidRPr="00150978">
        <w:rPr>
          <w:color w:val="auto"/>
        </w:rPr>
        <w:t>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bekannt zu geben.</w:t>
      </w:r>
    </w:p>
    <w:p w14:paraId="01B9A4EE" w14:textId="77777777" w:rsidR="007613CD" w:rsidRPr="00150978" w:rsidRDefault="007613CD" w:rsidP="00450D42">
      <w:pPr>
        <w:pStyle w:val="FlietextTHnummeriert"/>
        <w:numPr>
          <w:ilvl w:val="0"/>
          <w:numId w:val="16"/>
        </w:numPr>
        <w:rPr>
          <w:color w:val="auto"/>
        </w:rPr>
      </w:pPr>
      <w:r w:rsidRPr="00150978">
        <w:rPr>
          <w:color w:val="auto"/>
        </w:rPr>
        <w:t>Ein Lernportfolio dokumentiert den studenti</w:t>
      </w:r>
      <w:r w:rsidR="009A028B" w:rsidRPr="00150978">
        <w:rPr>
          <w:color w:val="auto"/>
        </w:rPr>
        <w:t>schen Kompetenzentwicklungspro</w:t>
      </w:r>
      <w:r w:rsidRPr="00150978">
        <w:rPr>
          <w:color w:val="auto"/>
        </w:rPr>
        <w:t>zess anhand von Präsentationen, Essays, Ausschnitten aus Praktikumsberichten, Inhaltsverzeichnissen von Hausarbeiten, Vorlesungsmitschriften, To</w:t>
      </w:r>
      <w:r w:rsidR="009E7D34" w:rsidRPr="00150978">
        <w:rPr>
          <w:color w:val="auto"/>
        </w:rPr>
        <w:t>-</w:t>
      </w:r>
      <w:r w:rsidRPr="00150978">
        <w:rPr>
          <w:color w:val="auto"/>
        </w:rPr>
        <w:t>Do-Listen, Forschungsberichten und anderen Leistungs</w:t>
      </w:r>
      <w:r w:rsidR="00C642AA" w:rsidRPr="00150978">
        <w:rPr>
          <w:color w:val="auto"/>
        </w:rPr>
        <w:softHyphen/>
      </w:r>
      <w:r w:rsidRPr="00150978">
        <w:rPr>
          <w:color w:val="auto"/>
        </w:rPr>
        <w:t xml:space="preserve">darstellungen und Lernproduktionen, zusammengefasst als sogenannte „Artefakte“. Nur in Verbindung mit der studentischen Reflexion (schriftlich, mündlich oder auch in einem Video) der Verwendung dieser Artefakte für das Erreichen des zuvor durch die Prüferin oder den Prüfer </w:t>
      </w:r>
      <w:r w:rsidR="00EB44FA" w:rsidRPr="00150978">
        <w:rPr>
          <w:color w:val="auto"/>
        </w:rPr>
        <w:t>t</w:t>
      </w:r>
      <w:r w:rsidRPr="00150978">
        <w:rPr>
          <w:color w:val="auto"/>
        </w:rPr>
        <w:t>ransparent gemachten Lernziels wird</w:t>
      </w:r>
      <w:r w:rsidR="009A028B" w:rsidRPr="00150978">
        <w:rPr>
          <w:color w:val="auto"/>
        </w:rPr>
        <w:t xml:space="preserve"> das Lernportfolio zum Prüfungs</w:t>
      </w:r>
      <w:r w:rsidRPr="00150978">
        <w:rPr>
          <w:color w:val="auto"/>
        </w:rPr>
        <w:t xml:space="preserve">gegenstand. Während der Erstellung des Lernportfolios wird von der Prüferin oder dem Prüfer im Semesterverlauf Feedback auf Entwicklungsschritte und/oder Artefakte gegeben. Als Prüfungsleistung wird eine nach dem Feedback überarbeitete Form des Lernportfolios </w:t>
      </w:r>
      <w:r w:rsidR="009A028B" w:rsidRPr="00150978">
        <w:rPr>
          <w:color w:val="auto"/>
        </w:rPr>
        <w:t>–</w:t>
      </w:r>
      <w:r w:rsidRPr="00150978">
        <w:rPr>
          <w:color w:val="auto"/>
        </w:rPr>
        <w:t xml:space="preserve"> meist in elektronischer Form </w:t>
      </w:r>
      <w:r w:rsidR="009A028B" w:rsidRPr="00150978">
        <w:rPr>
          <w:color w:val="auto"/>
        </w:rPr>
        <w:t>–</w:t>
      </w:r>
      <w:r w:rsidRPr="00150978">
        <w:rPr>
          <w:color w:val="auto"/>
        </w:rPr>
        <w:t xml:space="preserve"> eingereicht. </w:t>
      </w:r>
    </w:p>
    <w:p w14:paraId="49F8DD08" w14:textId="77777777" w:rsidR="007613CD" w:rsidRPr="00150978" w:rsidRDefault="007613CD" w:rsidP="00450D42">
      <w:pPr>
        <w:pStyle w:val="FlietextTHnummeriert"/>
        <w:numPr>
          <w:ilvl w:val="0"/>
          <w:numId w:val="16"/>
        </w:numPr>
        <w:rPr>
          <w:color w:val="auto"/>
        </w:rPr>
      </w:pPr>
      <w:r w:rsidRPr="00150978">
        <w:rPr>
          <w:color w:val="auto"/>
        </w:rPr>
        <w:t xml:space="preserve">Hausarbeiten und mündliche Beiträge können auch in Form einer Gruppenarbeit zur Prüfung zugelassen werden. Dies setzt in der Regel voraus, dass der als Prüfungsleistung zu bewertende Beitrag der oder des einzelnen Studierenden aufgrund der Angabe von Abschnitten, </w:t>
      </w:r>
      <w:r w:rsidRPr="00150978">
        <w:rPr>
          <w:noProof/>
          <w:color w:val="auto"/>
        </w:rPr>
        <w:lastRenderedPageBreak/>
        <w:t>Arbeitsgebieten</w:t>
      </w:r>
      <w:r w:rsidRPr="00150978">
        <w:rPr>
          <w:color w:val="auto"/>
        </w:rPr>
        <w:t xml:space="preserve">, Seitenzahlen (bei Hausarbeiten) oder anderen objektiven Kriterien, die eine eindeutige Abgrenzung ermöglichen, deutlich unterscheidbar und bewertbar ist. Wenn die </w:t>
      </w:r>
      <w:r w:rsidRPr="00150978">
        <w:rPr>
          <w:noProof/>
          <w:color w:val="auto"/>
        </w:rPr>
        <w:t>intendierten</w:t>
      </w:r>
      <w:r w:rsidRPr="00150978">
        <w:rPr>
          <w:color w:val="auto"/>
        </w:rPr>
        <w:t xml:space="preserve"> Lernergebnisse die Teamarbeit insgesamt im Fo</w:t>
      </w:r>
      <w:r w:rsidR="00904BDE" w:rsidRPr="00150978">
        <w:rPr>
          <w:color w:val="auto"/>
        </w:rPr>
        <w:t>k</w:t>
      </w:r>
      <w:r w:rsidRPr="00150978">
        <w:rPr>
          <w:color w:val="auto"/>
        </w:rPr>
        <w:t>us haben, kann davon abweichend eine Gesamtbewertung</w:t>
      </w:r>
      <w:r w:rsidR="00904BDE" w:rsidRPr="00150978">
        <w:rPr>
          <w:color w:val="auto"/>
        </w:rPr>
        <w:t xml:space="preserve"> der Gruppenarbeit stattfinden.</w:t>
      </w:r>
    </w:p>
    <w:p w14:paraId="6B4459F1" w14:textId="544C343B" w:rsidR="007613CD" w:rsidRPr="00150978" w:rsidRDefault="007613CD" w:rsidP="00E461E0">
      <w:pPr>
        <w:pStyle w:val="berschrift1"/>
        <w:spacing w:before="720" w:after="240"/>
        <w:rPr>
          <w:color w:val="auto"/>
        </w:rPr>
      </w:pPr>
      <w:bookmarkStart w:id="39" w:name="_Toc536794765"/>
      <w:r w:rsidRPr="00150978">
        <w:rPr>
          <w:color w:val="auto"/>
        </w:rPr>
        <w:t>Studienverlauf</w:t>
      </w:r>
      <w:bookmarkEnd w:id="39"/>
    </w:p>
    <w:p w14:paraId="383B61D2" w14:textId="77777777" w:rsidR="007613CD" w:rsidRPr="00150978" w:rsidRDefault="007613CD" w:rsidP="00E461E0">
      <w:pPr>
        <w:pStyle w:val="berschrift2"/>
        <w:spacing w:before="360" w:after="120"/>
        <w:rPr>
          <w:color w:val="auto"/>
        </w:rPr>
      </w:pPr>
      <w:bookmarkStart w:id="40" w:name="_Module_und_Abschluss"/>
      <w:bookmarkStart w:id="41" w:name="_Toc536794766"/>
      <w:bookmarkEnd w:id="40"/>
      <w:r w:rsidRPr="00150978">
        <w:rPr>
          <w:color w:val="auto"/>
        </w:rPr>
        <w:t>Module und Abschluss des Studiums, Zusatzmodule</w:t>
      </w:r>
      <w:bookmarkEnd w:id="41"/>
      <w:r w:rsidRPr="00150978">
        <w:rPr>
          <w:color w:val="auto"/>
        </w:rPr>
        <w:t xml:space="preserve"> </w:t>
      </w:r>
    </w:p>
    <w:p w14:paraId="59248516" w14:textId="4BCB09AE" w:rsidR="007613CD" w:rsidRPr="00150978" w:rsidRDefault="007613CD" w:rsidP="00450D42">
      <w:pPr>
        <w:pStyle w:val="FlietextTHnummeriert"/>
        <w:numPr>
          <w:ilvl w:val="0"/>
          <w:numId w:val="17"/>
        </w:numPr>
        <w:rPr>
          <w:color w:val="auto"/>
        </w:rPr>
      </w:pPr>
      <w:r w:rsidRPr="00150978">
        <w:rPr>
          <w:color w:val="auto"/>
        </w:rPr>
        <w:t xml:space="preserve">Im Studium sind in allen vorgeschriebenen Modulen (Pflicht- und Wahlpflichtmodulen) Modulprüfungen in den Prüfungsformen der </w:t>
      </w:r>
      <w:hyperlink w:anchor="_Klausurarbeiten" w:tooltip="§§ 19 bis 22" w:history="1">
        <w:r w:rsidRPr="00C95CD6">
          <w:rPr>
            <w:rStyle w:val="Hyperlink"/>
            <w:u w:val="none"/>
          </w:rPr>
          <w:t>§§ 19 bis 22</w:t>
        </w:r>
      </w:hyperlink>
      <w:r w:rsidRPr="00C95CD6">
        <w:rPr>
          <w:color w:val="auto"/>
        </w:rPr>
        <w:t xml:space="preserve"> </w:t>
      </w:r>
      <w:r w:rsidRPr="00150978">
        <w:rPr>
          <w:color w:val="auto"/>
        </w:rPr>
        <w:t xml:space="preserve">abzulegen. Die Module des Studiums sind in </w:t>
      </w:r>
      <w:hyperlink w:anchor="_Modulprüfungen" w:tooltip="§ 24" w:history="1">
        <w:r w:rsidRPr="00C95CD6">
          <w:rPr>
            <w:rStyle w:val="Hyperlink"/>
            <w:u w:val="none"/>
          </w:rPr>
          <w:t>§ 24</w:t>
        </w:r>
      </w:hyperlink>
      <w:r w:rsidRPr="00150978">
        <w:rPr>
          <w:color w:val="auto"/>
        </w:rPr>
        <w:t xml:space="preserve"> aufgeführt, die Prüfungsformen sind, sofern sie nicht vom Prüfungsausschuss im Einzelnen festgelegt werden (</w:t>
      </w:r>
      <w:hyperlink w:anchor="_Ziel,_Umfang_und" w:tooltip="§ 16" w:history="1">
        <w:r w:rsidRPr="00C95CD6">
          <w:rPr>
            <w:rStyle w:val="Hyperlink"/>
            <w:u w:val="none"/>
          </w:rPr>
          <w:t>§ 16</w:t>
        </w:r>
      </w:hyperlink>
      <w:r w:rsidRPr="00150978">
        <w:rPr>
          <w:color w:val="auto"/>
        </w:rPr>
        <w:t xml:space="preserve"> Abs. 5 Satz 1), dem Studienverlaufsplan oder dem Modulhandbuch zu entnehmen. </w:t>
      </w:r>
      <w:r w:rsidRPr="00C95CD6">
        <w:rPr>
          <w:rStyle w:val="THRot"/>
          <w:color w:val="auto"/>
        </w:rPr>
        <w:t xml:space="preserve">Wahlmöglichkeiten ergeben sich aus dem Studienverlaufsplan und werden im Modulhandbuch </w:t>
      </w:r>
      <w:r w:rsidR="008774BD" w:rsidRPr="004C6A5A">
        <w:rPr>
          <w:rStyle w:val="THRot"/>
          <w:color w:val="auto"/>
        </w:rPr>
        <w:t xml:space="preserve">und dem </w:t>
      </w:r>
      <w:r w:rsidR="00B30753" w:rsidRPr="00150978">
        <w:rPr>
          <w:rStyle w:val="THRot"/>
          <w:color w:val="auto"/>
        </w:rPr>
        <w:t xml:space="preserve">Veranstaltungskatalog für Teilmodule </w:t>
      </w:r>
      <w:r w:rsidR="008774BD" w:rsidRPr="00150978">
        <w:rPr>
          <w:rStyle w:val="THRot"/>
          <w:color w:val="auto"/>
        </w:rPr>
        <w:t xml:space="preserve">(Anlage 3) </w:t>
      </w:r>
      <w:r w:rsidRPr="00150978">
        <w:rPr>
          <w:rStyle w:val="THRot"/>
          <w:color w:val="auto"/>
        </w:rPr>
        <w:t>näher erläutert</w:t>
      </w:r>
      <w:r w:rsidRPr="00C95CD6">
        <w:rPr>
          <w:rStyle w:val="THRot"/>
          <w:color w:val="auto"/>
        </w:rPr>
        <w:t>.</w:t>
      </w:r>
    </w:p>
    <w:p w14:paraId="691287FD" w14:textId="77777777" w:rsidR="007613CD" w:rsidRPr="004C6A5A" w:rsidRDefault="007613CD" w:rsidP="00450D42">
      <w:pPr>
        <w:pStyle w:val="FlietextTHnummeriert"/>
        <w:numPr>
          <w:ilvl w:val="0"/>
          <w:numId w:val="17"/>
        </w:numPr>
        <w:rPr>
          <w:color w:val="auto"/>
        </w:rPr>
      </w:pPr>
      <w:r w:rsidRPr="00150978">
        <w:rPr>
          <w:color w:val="auto"/>
        </w:rPr>
        <w:t>Die oder der Studierende kann sich in mehr a</w:t>
      </w:r>
      <w:r w:rsidR="004E000B" w:rsidRPr="00150978">
        <w:rPr>
          <w:color w:val="auto"/>
        </w:rPr>
        <w:t>ls den zur Erreichung der vorge</w:t>
      </w:r>
      <w:r w:rsidRPr="00150978">
        <w:rPr>
          <w:color w:val="auto"/>
        </w:rPr>
        <w:t>schriebenen Zahl von Leistungspunkten erforderlichen Modulen einer Prüfungsleistung unterziehen (Zusatz</w:t>
      </w:r>
      <w:r w:rsidR="006541E6" w:rsidRPr="00150978">
        <w:rPr>
          <w:color w:val="auto"/>
        </w:rPr>
        <w:softHyphen/>
      </w:r>
      <w:r w:rsidRPr="00150978">
        <w:rPr>
          <w:color w:val="auto"/>
        </w:rPr>
        <w:t>module). Die Ergebnisse dieser Prüfungsleistungen werden auf Antrag der oder des Stu</w:t>
      </w:r>
      <w:r w:rsidR="00EB44FA" w:rsidRPr="00150978">
        <w:rPr>
          <w:color w:val="auto"/>
        </w:rPr>
        <w:t xml:space="preserve">dierenden </w:t>
      </w:r>
      <w:r w:rsidRPr="00150978">
        <w:rPr>
          <w:color w:val="auto"/>
        </w:rPr>
        <w:t>in das Zeugnis aufgenommen, jedoch bei der Festsetzung der Gesamtnote nicht berücksichtigt.</w:t>
      </w:r>
      <w:r w:rsidR="00292453" w:rsidRPr="00150978">
        <w:rPr>
          <w:color w:val="auto"/>
        </w:rPr>
        <w:t xml:space="preserve"> Als Prüfung in Zusatzmodulen gilt auch, wenn der Prüfling aus einem Katalog von Wahlpflichtmodulen mehr als die vorgeschriebene Anzahl auswählt und durch Modulprüfungen abschließt.</w:t>
      </w:r>
      <w:r w:rsidR="00292453" w:rsidRPr="00150978">
        <w:rPr>
          <w:rStyle w:val="THRot"/>
          <w:color w:val="auto"/>
        </w:rPr>
        <w:t xml:space="preserve"> </w:t>
      </w:r>
      <w:r w:rsidR="00292453" w:rsidRPr="00C95CD6">
        <w:rPr>
          <w:rStyle w:val="THRot"/>
          <w:color w:val="auto"/>
        </w:rPr>
        <w:t>In diesem Fall gelten die zuerst abgelegten Modulprüfungen als die vorgeschriebenen Prüfungen, es sei denn, dass der Prüfling vor der ersten Prüfung etwas anderes bestimmt hat.</w:t>
      </w:r>
    </w:p>
    <w:p w14:paraId="06F7DD70" w14:textId="096E4AC4" w:rsidR="007613CD" w:rsidRPr="00150978" w:rsidRDefault="007613CD" w:rsidP="00E461E0">
      <w:pPr>
        <w:pStyle w:val="berschrift2"/>
        <w:spacing w:before="360" w:after="120"/>
        <w:rPr>
          <w:color w:val="auto"/>
        </w:rPr>
      </w:pPr>
      <w:bookmarkStart w:id="42" w:name="_Modulprüfungen"/>
      <w:bookmarkStart w:id="43" w:name="_Toc536794767"/>
      <w:bookmarkEnd w:id="42"/>
      <w:r w:rsidRPr="00150978">
        <w:rPr>
          <w:color w:val="auto"/>
        </w:rPr>
        <w:t>Modulprüfungen</w:t>
      </w:r>
      <w:bookmarkEnd w:id="43"/>
      <w:r w:rsidRPr="00150978">
        <w:rPr>
          <w:color w:val="auto"/>
        </w:rPr>
        <w:t xml:space="preserve"> </w:t>
      </w:r>
    </w:p>
    <w:p w14:paraId="6DF6D412" w14:textId="7385999A" w:rsidR="007613CD" w:rsidRPr="004C6A5A" w:rsidRDefault="007613CD" w:rsidP="004E000B">
      <w:pPr>
        <w:pStyle w:val="FlietextTHeingerckt"/>
        <w:rPr>
          <w:rStyle w:val="THRot"/>
          <w:color w:val="auto"/>
        </w:rPr>
      </w:pPr>
      <w:r w:rsidRPr="00C95CD6">
        <w:rPr>
          <w:rStyle w:val="THRot"/>
          <w:color w:val="auto"/>
        </w:rPr>
        <w:t>Im Studium sind die folgenden Modulprüfungen abzulege</w:t>
      </w:r>
      <w:r w:rsidR="00BE7D3A" w:rsidRPr="00C95CD6">
        <w:rPr>
          <w:rStyle w:val="THRot"/>
          <w:color w:val="auto"/>
        </w:rPr>
        <w:t>n</w:t>
      </w:r>
      <w:r w:rsidRPr="004C6A5A">
        <w:rPr>
          <w:rStyle w:val="THRot"/>
          <w:color w:val="auto"/>
        </w:rPr>
        <w:t>:</w:t>
      </w:r>
    </w:p>
    <w:p w14:paraId="7F23FF9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1</w:t>
      </w:r>
    </w:p>
    <w:p w14:paraId="23114EB3"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Coding Software 2</w:t>
      </w:r>
    </w:p>
    <w:p w14:paraId="6A04FE5E"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1</w:t>
      </w:r>
    </w:p>
    <w:p w14:paraId="5C9F5814"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2</w:t>
      </w:r>
    </w:p>
    <w:p w14:paraId="6802E1B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3</w:t>
      </w:r>
    </w:p>
    <w:p w14:paraId="519AEDC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4</w:t>
      </w:r>
    </w:p>
    <w:p w14:paraId="3FA07DC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5</w:t>
      </w:r>
    </w:p>
    <w:p w14:paraId="0B06F62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Community &amp; Reflection 6</w:t>
      </w:r>
    </w:p>
    <w:p w14:paraId="251DA6A9"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Creating Impact 1</w:t>
      </w:r>
    </w:p>
    <w:p w14:paraId="7D8F643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Creating Impact 2</w:t>
      </w:r>
    </w:p>
    <w:p w14:paraId="0105062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Creating Impact 3</w:t>
      </w:r>
    </w:p>
    <w:p w14:paraId="38CA9EA0" w14:textId="292182FC"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Designing </w:t>
      </w:r>
      <w:r w:rsidR="00D26AC9" w:rsidRPr="00150978">
        <w:rPr>
          <w:rStyle w:val="THRot"/>
          <w:color w:val="auto"/>
        </w:rPr>
        <w:t xml:space="preserve">Futures </w:t>
      </w:r>
      <w:r w:rsidRPr="00150978">
        <w:rPr>
          <w:rStyle w:val="THRot"/>
          <w:color w:val="auto"/>
        </w:rPr>
        <w:t>1</w:t>
      </w:r>
    </w:p>
    <w:p w14:paraId="50343565" w14:textId="05AAC3AF"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Designing </w:t>
      </w:r>
      <w:r w:rsidR="00D26AC9" w:rsidRPr="00150978">
        <w:rPr>
          <w:rStyle w:val="THRot"/>
          <w:color w:val="auto"/>
        </w:rPr>
        <w:t xml:space="preserve">Futures </w:t>
      </w:r>
      <w:r w:rsidRPr="00150978">
        <w:rPr>
          <w:rStyle w:val="THRot"/>
          <w:color w:val="auto"/>
        </w:rPr>
        <w:t>2</w:t>
      </w:r>
    </w:p>
    <w:p w14:paraId="7DF13DC0" w14:textId="0321C4A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 xml:space="preserve">Designing </w:t>
      </w:r>
      <w:r w:rsidR="00D26AC9" w:rsidRPr="00150978">
        <w:rPr>
          <w:rStyle w:val="THRot"/>
          <w:color w:val="auto"/>
        </w:rPr>
        <w:t xml:space="preserve">Futures </w:t>
      </w:r>
      <w:r w:rsidRPr="00150978">
        <w:rPr>
          <w:rStyle w:val="THRot"/>
          <w:color w:val="auto"/>
        </w:rPr>
        <w:t>3</w:t>
      </w:r>
    </w:p>
    <w:p w14:paraId="2ADAFBB1"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Developing Things 1</w:t>
      </w:r>
    </w:p>
    <w:p w14:paraId="2DF68267"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Developing Things 2</w:t>
      </w:r>
    </w:p>
    <w:p w14:paraId="64F57FBC"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Praxisprojekt</w:t>
      </w:r>
    </w:p>
    <w:p w14:paraId="393232BA"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Explore 1</w:t>
      </w:r>
    </w:p>
    <w:p w14:paraId="55D0E4D5"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Explore 2</w:t>
      </w:r>
    </w:p>
    <w:p w14:paraId="49E7A25C" w14:textId="5B6C0536"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Launch</w:t>
      </w:r>
    </w:p>
    <w:p w14:paraId="564C7B3D" w14:textId="77777777" w:rsidR="007470D4"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lastRenderedPageBreak/>
        <w:t>Project Make 1</w:t>
      </w:r>
    </w:p>
    <w:p w14:paraId="7FA91D18" w14:textId="77777777" w:rsidR="006D0ABB" w:rsidRPr="00150978" w:rsidRDefault="007470D4" w:rsidP="00450D42">
      <w:pPr>
        <w:pStyle w:val="FlietextTHeingerckt"/>
        <w:numPr>
          <w:ilvl w:val="0"/>
          <w:numId w:val="38"/>
        </w:numPr>
        <w:spacing w:after="100" w:afterAutospacing="1"/>
        <w:ind w:left="1173" w:hanging="357"/>
        <w:rPr>
          <w:rStyle w:val="THRot"/>
          <w:color w:val="auto"/>
        </w:rPr>
      </w:pPr>
      <w:r w:rsidRPr="00150978">
        <w:rPr>
          <w:rStyle w:val="THRot"/>
          <w:color w:val="auto"/>
        </w:rPr>
        <w:t>Project Make 2</w:t>
      </w:r>
    </w:p>
    <w:p w14:paraId="5C761147" w14:textId="6F4686AA" w:rsidR="006D0ABB"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Bachelorarbeit</w:t>
      </w:r>
    </w:p>
    <w:p w14:paraId="32ED326F" w14:textId="4181F75C" w:rsidR="007470D4" w:rsidRPr="00150978" w:rsidRDefault="006D0ABB" w:rsidP="00450D42">
      <w:pPr>
        <w:pStyle w:val="FlietextTHeingerckt"/>
        <w:numPr>
          <w:ilvl w:val="0"/>
          <w:numId w:val="38"/>
        </w:numPr>
        <w:spacing w:after="100" w:afterAutospacing="1"/>
        <w:ind w:left="1173" w:hanging="357"/>
        <w:rPr>
          <w:rStyle w:val="THRot"/>
          <w:color w:val="auto"/>
        </w:rPr>
      </w:pPr>
      <w:r w:rsidRPr="00150978">
        <w:rPr>
          <w:rStyle w:val="THRot"/>
          <w:color w:val="auto"/>
        </w:rPr>
        <w:t>Bachelor Kolloquium</w:t>
      </w:r>
    </w:p>
    <w:p w14:paraId="6FAD004E" w14:textId="0ED51D23" w:rsidR="007613CD" w:rsidRPr="00150978" w:rsidRDefault="007613CD" w:rsidP="007470D4">
      <w:pPr>
        <w:pStyle w:val="FlietextTHeingerckt"/>
        <w:rPr>
          <w:color w:val="auto"/>
        </w:rPr>
      </w:pPr>
      <w:r w:rsidRPr="00150978">
        <w:rPr>
          <w:color w:val="auto"/>
        </w:rPr>
        <w:t xml:space="preserve">Das Nähere zu den abzulegenden Modulprüfungen </w:t>
      </w:r>
      <w:r w:rsidR="00BE7D3A" w:rsidRPr="00150978">
        <w:rPr>
          <w:color w:val="auto"/>
        </w:rPr>
        <w:t xml:space="preserve">und Teilmodulprüfungen </w:t>
      </w:r>
      <w:r w:rsidRPr="00150978">
        <w:rPr>
          <w:color w:val="auto"/>
        </w:rPr>
        <w:t>ist im Studienverlaufsplan (Anlage 1)</w:t>
      </w:r>
      <w:r w:rsidR="00E94CE9" w:rsidRPr="00150978">
        <w:rPr>
          <w:color w:val="auto"/>
        </w:rPr>
        <w:t xml:space="preserve"> </w:t>
      </w:r>
      <w:r w:rsidRPr="00150978">
        <w:rPr>
          <w:color w:val="auto"/>
        </w:rPr>
        <w:t>und im Modulhandbuch in seiner jeweils aktuellen Version dargestellt.</w:t>
      </w:r>
      <w:r w:rsidR="00E94CE9" w:rsidRPr="00150978">
        <w:rPr>
          <w:color w:val="auto"/>
        </w:rPr>
        <w:t xml:space="preserve"> Näheres zu den Teilmodulen ist </w:t>
      </w:r>
      <w:r w:rsidR="00B15FE0" w:rsidRPr="00150978">
        <w:rPr>
          <w:color w:val="auto"/>
        </w:rPr>
        <w:t xml:space="preserve">auch </w:t>
      </w:r>
      <w:r w:rsidR="00B30753" w:rsidRPr="00150978">
        <w:rPr>
          <w:color w:val="auto"/>
        </w:rPr>
        <w:t xml:space="preserve">dem Veranstaltungskatalog für Teilmodule in </w:t>
      </w:r>
      <w:r w:rsidR="00E94CE9" w:rsidRPr="00150978">
        <w:rPr>
          <w:color w:val="auto"/>
        </w:rPr>
        <w:t>Anlage 3 zu entnehmen.</w:t>
      </w:r>
    </w:p>
    <w:p w14:paraId="5AF1B2EF" w14:textId="77777777" w:rsidR="007613CD" w:rsidRPr="00150978" w:rsidRDefault="007613CD" w:rsidP="00E461E0">
      <w:pPr>
        <w:pStyle w:val="berschrift1"/>
        <w:spacing w:before="720" w:after="240"/>
        <w:rPr>
          <w:color w:val="auto"/>
        </w:rPr>
      </w:pPr>
      <w:bookmarkStart w:id="44" w:name="_Toc536794768"/>
      <w:r w:rsidRPr="00150978">
        <w:rPr>
          <w:color w:val="auto"/>
        </w:rPr>
        <w:t xml:space="preserve">Bachelorarbeit </w:t>
      </w:r>
      <w:r w:rsidRPr="00C95CD6">
        <w:rPr>
          <w:rStyle w:val="THRot"/>
          <w:color w:val="auto"/>
        </w:rPr>
        <w:t>und Kolloquium</w:t>
      </w:r>
      <w:bookmarkEnd w:id="44"/>
    </w:p>
    <w:p w14:paraId="056A6BBF" w14:textId="77777777" w:rsidR="007613CD" w:rsidRPr="00150978" w:rsidRDefault="007613CD" w:rsidP="004E000B">
      <w:pPr>
        <w:pStyle w:val="berschrift2"/>
        <w:spacing w:before="360" w:after="120"/>
        <w:rPr>
          <w:color w:val="auto"/>
        </w:rPr>
      </w:pPr>
      <w:bookmarkStart w:id="45" w:name="_Toc536794769"/>
      <w:r w:rsidRPr="00150978">
        <w:rPr>
          <w:color w:val="auto"/>
        </w:rPr>
        <w:t>Bachelorarbeit; Zweck, Thema, Prüferinnen oder Prüfer</w:t>
      </w:r>
      <w:bookmarkEnd w:id="45"/>
    </w:p>
    <w:p w14:paraId="5EB42799" w14:textId="6E14F323" w:rsidR="007613CD" w:rsidRPr="00150978" w:rsidRDefault="007613CD" w:rsidP="00450D42">
      <w:pPr>
        <w:pStyle w:val="FlietextTHnummeriert"/>
        <w:numPr>
          <w:ilvl w:val="0"/>
          <w:numId w:val="18"/>
        </w:numPr>
        <w:rPr>
          <w:color w:val="auto"/>
        </w:rPr>
      </w:pPr>
      <w:r w:rsidRPr="00150978">
        <w:rPr>
          <w:color w:val="auto"/>
        </w:rPr>
        <w:t xml:space="preserve">Die Bachelorarbeit ist eine </w:t>
      </w:r>
      <w:r w:rsidR="007470D4" w:rsidRPr="00150978">
        <w:rPr>
          <w:color w:val="auto"/>
        </w:rPr>
        <w:t xml:space="preserve">Projektarbeit oder </w:t>
      </w:r>
      <w:r w:rsidRPr="00C95CD6">
        <w:rPr>
          <w:rStyle w:val="THRot"/>
          <w:color w:val="auto"/>
        </w:rPr>
        <w:t>schriftliche Hausarbeit</w:t>
      </w:r>
      <w:r w:rsidRPr="00150978">
        <w:rPr>
          <w:color w:val="auto"/>
        </w:rPr>
        <w:t xml:space="preserve">. Sie soll zeigen, dass die oder der Studierende befähigt ist, innerhalb einer vorgegebenen Frist ein Thema aus ihrem oder seinem Fachgebiet sowohl in ihren fachlichen Einzelheiten als auch in den fachübergreifenden Zusammenhängen nach wissenschaftlichen und fachpraktischen Methoden selbständig zu bearbeiten. </w:t>
      </w:r>
      <w:r w:rsidRPr="00C95CD6">
        <w:rPr>
          <w:rStyle w:val="THRot"/>
          <w:color w:val="auto"/>
        </w:rPr>
        <w:t>Die interdisziplinäre Zusammenarbeit kann auch bei der Abschlussarbeit berücksichtigt werden.</w:t>
      </w:r>
      <w:r w:rsidRPr="004C6A5A">
        <w:rPr>
          <w:color w:val="auto"/>
        </w:rPr>
        <w:t xml:space="preserve"> </w:t>
      </w:r>
      <w:r w:rsidRPr="00150978">
        <w:rPr>
          <w:color w:val="auto"/>
        </w:rPr>
        <w:t>Prüferinnen und Prüfer anderer Fakultäten können in fachlich geeigneten Fällen ebenfalls als Betreuerin oder Betreuer gewählt werden.</w:t>
      </w:r>
    </w:p>
    <w:p w14:paraId="405FEEA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von jeder Professorin und jedem Professor, die oder der nach </w:t>
      </w:r>
      <w:hyperlink w:anchor="_Prüferinnen_und_Prüfer" w:tooltip="§ 9" w:history="1">
        <w:r w:rsidRPr="00C95CD6">
          <w:rPr>
            <w:rStyle w:val="Hyperlink"/>
            <w:u w:val="none"/>
          </w:rPr>
          <w:t>§ 9</w:t>
        </w:r>
      </w:hyperlink>
      <w:r w:rsidRPr="00150978">
        <w:rPr>
          <w:color w:val="auto"/>
        </w:rPr>
        <w:t xml:space="preserve"> Abs. 1 zur Prüferin beziehungsweise zum Prüfer bestellt werden kann, gestellt und die Bearbeitung von ihr oder ihm betreut werden. Auf A</w:t>
      </w:r>
      <w:r w:rsidR="00EB44FA" w:rsidRPr="00150978">
        <w:rPr>
          <w:color w:val="auto"/>
        </w:rPr>
        <w:t>ntrag der oder des Studierenden</w:t>
      </w:r>
      <w:r w:rsidRPr="00150978">
        <w:rPr>
          <w:color w:val="auto"/>
        </w:rPr>
        <w:t xml:space="preserve"> kann der Prüfungsausschuss auch eine Honorarprofessorin oder einen Honorarprofessor oder mit entsprechenden Aufgaben betraute Lehrbeauftragte gemäß </w:t>
      </w:r>
      <w:hyperlink w:anchor="_Prüferinnen_und_Prüfer" w:tooltip="§ 9" w:history="1">
        <w:r w:rsidR="00D063D1" w:rsidRPr="00C95CD6">
          <w:rPr>
            <w:rStyle w:val="Hyperlink"/>
            <w:u w:val="none"/>
          </w:rPr>
          <w:t>§ 9</w:t>
        </w:r>
      </w:hyperlink>
      <w:r w:rsidRPr="00150978">
        <w:rPr>
          <w:color w:val="auto"/>
        </w:rPr>
        <w:t xml:space="preserve"> Abs. 1 zur Betreuerin oder zum Betreuer bestellen, wenn feststeht, dass das vorgesehene Thema der Bachelorarbeit nicht durch eine fachlich zuständige Professorin oder einen fachlich zuständigen Professor betreut werden kann. Die Bachelorarbeit darf mit Zustimmung der oder des Vorsitzenden des Prüfungsausschusses in einer Einrichtung außerhalb der Hochschule durchgeführt werden, wenn sie dort ausreichend betreut werden kann. Der oder dem Studierenden ist Gelegenheit zu geben, Vorschläge für den Themenbereich der Bachelorarbeit zu machen.</w:t>
      </w:r>
    </w:p>
    <w:p w14:paraId="3B543160" w14:textId="77777777" w:rsidR="007613CD" w:rsidRPr="00150978" w:rsidRDefault="007613CD" w:rsidP="00450D42">
      <w:pPr>
        <w:pStyle w:val="FlietextTHnummeriert"/>
        <w:numPr>
          <w:ilvl w:val="0"/>
          <w:numId w:val="7"/>
        </w:numPr>
        <w:rPr>
          <w:color w:val="auto"/>
        </w:rPr>
      </w:pPr>
      <w:r w:rsidRPr="00150978">
        <w:rPr>
          <w:color w:val="auto"/>
        </w:rPr>
        <w:t>Auf Antrag sorgt die oder der Vorsitzende des Prüfungsausschusses dafür, dass die oder der Studierende rechtzeitig ein Thema für die Bachelorarbeit erhält.</w:t>
      </w:r>
    </w:p>
    <w:p w14:paraId="27F6F124" w14:textId="77777777" w:rsidR="007613CD" w:rsidRPr="00150978" w:rsidRDefault="007613CD" w:rsidP="00450D42">
      <w:pPr>
        <w:pStyle w:val="FlietextTHnummeriert"/>
        <w:numPr>
          <w:ilvl w:val="0"/>
          <w:numId w:val="7"/>
        </w:numPr>
        <w:rPr>
          <w:color w:val="auto"/>
        </w:rPr>
      </w:pPr>
      <w:r w:rsidRPr="00150978">
        <w:rPr>
          <w:color w:val="auto"/>
        </w:rPr>
        <w:t>Die Bachelorarbeit kann auch in der Form einer Grupp</w:t>
      </w:r>
      <w:r w:rsidR="0096781A" w:rsidRPr="00150978">
        <w:rPr>
          <w:color w:val="auto"/>
        </w:rPr>
        <w:t>enarbeit zugelassen wer</w:t>
      </w:r>
      <w:r w:rsidRPr="00150978">
        <w:rPr>
          <w:color w:val="auto"/>
        </w:rPr>
        <w:t>den, wenn der als Prüfungsleistung zu bewerte</w:t>
      </w:r>
      <w:r w:rsidR="0096781A" w:rsidRPr="00150978">
        <w:rPr>
          <w:color w:val="auto"/>
        </w:rPr>
        <w:t>nde Beitrag der oder des Einzel</w:t>
      </w:r>
      <w:r w:rsidRPr="00150978">
        <w:rPr>
          <w:color w:val="auto"/>
        </w:rPr>
        <w:t>nen aufgrund der Angabe von Abschnitten, Seitenzahlen oder anderen objektiven Kriterien, die eine eindeutige Abgrenzung ermöglichen, deutlich unterscheidbar und bewertbar ist und die Anforderungen nach Absatz 1 erfüllt.</w:t>
      </w:r>
    </w:p>
    <w:p w14:paraId="478DAD92" w14:textId="77777777" w:rsidR="007613CD" w:rsidRPr="00150978" w:rsidRDefault="007613CD" w:rsidP="00450D42">
      <w:pPr>
        <w:pStyle w:val="FlietextTHnummeriert"/>
        <w:numPr>
          <w:ilvl w:val="0"/>
          <w:numId w:val="7"/>
        </w:numPr>
        <w:rPr>
          <w:color w:val="auto"/>
        </w:rPr>
      </w:pPr>
      <w:r w:rsidRPr="00150978">
        <w:rPr>
          <w:color w:val="auto"/>
        </w:rPr>
        <w:t>Die Bachelorarbeit kann nach Absprache mit der oder dem Vorsitzenden des Prüfungsausschusses und der Betreuerin oder dem Betreuer auch in englischer Sprache verfasst wer</w:t>
      </w:r>
      <w:r w:rsidR="0096781A" w:rsidRPr="00150978">
        <w:rPr>
          <w:color w:val="auto"/>
        </w:rPr>
        <w:t>den.</w:t>
      </w:r>
    </w:p>
    <w:p w14:paraId="21489C6C" w14:textId="43C57D86" w:rsidR="007613CD" w:rsidRPr="00150978" w:rsidRDefault="0096781A" w:rsidP="0096781A">
      <w:pPr>
        <w:pStyle w:val="berschrift2"/>
        <w:spacing w:before="360" w:after="120"/>
        <w:rPr>
          <w:color w:val="auto"/>
        </w:rPr>
      </w:pPr>
      <w:bookmarkStart w:id="46" w:name="_Zulassung_zur_Bachelorarbeit"/>
      <w:bookmarkStart w:id="47" w:name="_Toc536794770"/>
      <w:bookmarkEnd w:id="46"/>
      <w:r w:rsidRPr="00150978">
        <w:rPr>
          <w:color w:val="auto"/>
        </w:rPr>
        <w:t>Z</w:t>
      </w:r>
      <w:r w:rsidR="007613CD" w:rsidRPr="00150978">
        <w:rPr>
          <w:color w:val="auto"/>
        </w:rPr>
        <w:t>ulassung zur Bachelorarbeit</w:t>
      </w:r>
      <w:bookmarkEnd w:id="47"/>
    </w:p>
    <w:p w14:paraId="79A5A1AA" w14:textId="4716D236" w:rsidR="007613CD" w:rsidRPr="00150978" w:rsidRDefault="007613CD" w:rsidP="00450D42">
      <w:pPr>
        <w:pStyle w:val="FlietextTHnummeriert"/>
        <w:numPr>
          <w:ilvl w:val="0"/>
          <w:numId w:val="19"/>
        </w:numPr>
        <w:rPr>
          <w:color w:val="auto"/>
        </w:rPr>
      </w:pPr>
      <w:r w:rsidRPr="00150978">
        <w:rPr>
          <w:color w:val="auto"/>
        </w:rPr>
        <w:t xml:space="preserve">Zur Bachelorarbeit kann zugelassen werden, wer die Zulassungsvoraussetzungen gemäß </w:t>
      </w:r>
      <w:hyperlink w:anchor="_Zulassung_zu_Modulprüfungen" w:tooltip="§ 17" w:history="1">
        <w:r w:rsidRPr="00C95CD6">
          <w:rPr>
            <w:rStyle w:val="Hyperlink"/>
            <w:u w:val="none"/>
          </w:rPr>
          <w:t>§ 17</w:t>
        </w:r>
      </w:hyperlink>
      <w:r w:rsidRPr="00150978">
        <w:rPr>
          <w:color w:val="auto"/>
        </w:rPr>
        <w:t xml:space="preserve"> Abs. 2 und 5 erfüllt und aus den nach </w:t>
      </w:r>
      <w:hyperlink w:anchor="_Modulprüfungen" w:tooltip="§ 24" w:history="1">
        <w:r w:rsidRPr="00C95CD6">
          <w:rPr>
            <w:rStyle w:val="Hyperlink"/>
            <w:u w:val="none"/>
          </w:rPr>
          <w:t>§ 24</w:t>
        </w:r>
      </w:hyperlink>
      <w:r w:rsidRPr="00150978">
        <w:rPr>
          <w:color w:val="auto"/>
        </w:rPr>
        <w:t xml:space="preserve"> vorgeschriebenen Prüfungen insgesamt </w:t>
      </w:r>
      <w:r w:rsidR="003D3BB3" w:rsidRPr="00C95CD6">
        <w:rPr>
          <w:rStyle w:val="THRot"/>
          <w:color w:val="auto"/>
        </w:rPr>
        <w:t>1</w:t>
      </w:r>
      <w:r w:rsidR="0083513A" w:rsidRPr="00C95CD6">
        <w:rPr>
          <w:rStyle w:val="THRot"/>
          <w:color w:val="auto"/>
        </w:rPr>
        <w:t>50</w:t>
      </w:r>
      <w:r w:rsidRPr="00150978">
        <w:rPr>
          <w:color w:val="auto"/>
        </w:rPr>
        <w:t xml:space="preserve"> Leistungspunkte </w:t>
      </w:r>
      <w:r w:rsidR="0083513A" w:rsidRPr="00150978">
        <w:rPr>
          <w:color w:val="auto"/>
        </w:rPr>
        <w:t xml:space="preserve">in der Variante ohne Praxissemester bzw. 180 Leistungspunkte in der Variante mit Praxissemester </w:t>
      </w:r>
      <w:r w:rsidRPr="00150978">
        <w:rPr>
          <w:color w:val="auto"/>
        </w:rPr>
        <w:t xml:space="preserve">gemäß </w:t>
      </w:r>
      <w:hyperlink w:anchor="_Leistungspunkte_(Credits)_nach" w:tooltip="§ 12" w:history="1">
        <w:r w:rsidRPr="00C95CD6">
          <w:rPr>
            <w:rStyle w:val="Hyperlink"/>
            <w:u w:val="none"/>
          </w:rPr>
          <w:t>§ 12</w:t>
        </w:r>
      </w:hyperlink>
      <w:r w:rsidRPr="00150978">
        <w:rPr>
          <w:color w:val="auto"/>
        </w:rPr>
        <w:t xml:space="preserve"> erreicht hat.</w:t>
      </w:r>
    </w:p>
    <w:p w14:paraId="6237ED11" w14:textId="77777777" w:rsidR="0096781A" w:rsidRPr="00150978" w:rsidRDefault="007613CD" w:rsidP="00450D42">
      <w:pPr>
        <w:pStyle w:val="FlietextTHnummeriert"/>
        <w:numPr>
          <w:ilvl w:val="0"/>
          <w:numId w:val="19"/>
        </w:numPr>
        <w:rPr>
          <w:color w:val="auto"/>
        </w:rPr>
      </w:pPr>
      <w:r w:rsidRPr="00150978">
        <w:rPr>
          <w:color w:val="auto"/>
        </w:rPr>
        <w:lastRenderedPageBreak/>
        <w:t xml:space="preserve">Der Antrag auf Zulassung ist schriftlich über den Studierenden- und Prüfungsservice an die Vorsitzende oder den Vorsitzenden des Prüfungsausschusses zu richten. Dem Antrag sind folgende Unterlagen beizufügen, sofern sie </w:t>
      </w:r>
      <w:r w:rsidR="0096781A" w:rsidRPr="00150978">
        <w:rPr>
          <w:color w:val="auto"/>
        </w:rPr>
        <w:t>nicht bereits vorgelegt wurden:</w:t>
      </w:r>
    </w:p>
    <w:p w14:paraId="168E9E30" w14:textId="77777777" w:rsidR="007613CD" w:rsidRPr="00150978" w:rsidRDefault="007613CD" w:rsidP="00450D42">
      <w:pPr>
        <w:pStyle w:val="Aufzhlunga-b-cTHeingerckt"/>
        <w:numPr>
          <w:ilvl w:val="1"/>
          <w:numId w:val="36"/>
        </w:numPr>
        <w:rPr>
          <w:color w:val="auto"/>
        </w:rPr>
      </w:pPr>
      <w:r w:rsidRPr="00150978">
        <w:rPr>
          <w:color w:val="auto"/>
        </w:rPr>
        <w:t xml:space="preserve">die Nachweise über die in Absatz </w:t>
      </w:r>
      <w:r w:rsidR="0096781A" w:rsidRPr="00150978">
        <w:rPr>
          <w:color w:val="auto"/>
        </w:rPr>
        <w:t>1 genannten Zulassungsvorausset</w:t>
      </w:r>
      <w:r w:rsidRPr="00150978">
        <w:rPr>
          <w:color w:val="auto"/>
        </w:rPr>
        <w:t>zungen,</w:t>
      </w:r>
    </w:p>
    <w:p w14:paraId="78575853" w14:textId="77777777" w:rsidR="007613CD" w:rsidRPr="00150978" w:rsidRDefault="007613CD" w:rsidP="00450D42">
      <w:pPr>
        <w:pStyle w:val="Aufzhlunga-b-cTHeingerckt"/>
        <w:numPr>
          <w:ilvl w:val="1"/>
          <w:numId w:val="36"/>
        </w:numPr>
        <w:rPr>
          <w:color w:val="auto"/>
        </w:rPr>
      </w:pPr>
      <w:r w:rsidRPr="00150978">
        <w:rPr>
          <w:color w:val="auto"/>
        </w:rPr>
        <w:t>eine Erklärung über bisherige Versuche zur Bearbeitung einer Bachelorarbeit oder einer anderen Abschlussprüfung und zur Ablegung der Bachelorprüfung,</w:t>
      </w:r>
    </w:p>
    <w:p w14:paraId="49E44D88" w14:textId="77777777" w:rsidR="007613CD" w:rsidRPr="00150978" w:rsidRDefault="007613CD" w:rsidP="00450D42">
      <w:pPr>
        <w:pStyle w:val="Aufzhlunga-b-cTHeingerckt"/>
        <w:numPr>
          <w:ilvl w:val="1"/>
          <w:numId w:val="36"/>
        </w:numPr>
        <w:rPr>
          <w:color w:val="auto"/>
        </w:rPr>
      </w:pPr>
      <w:r w:rsidRPr="00150978">
        <w:rPr>
          <w:color w:val="auto"/>
        </w:rPr>
        <w:t xml:space="preserve">eine Erklärung darüber, welche Prüferin oder welcher Prüfer zur Vorbereitung des Themas und zur Betreuung der Bachelorarbeit bereit ist, und </w:t>
      </w:r>
    </w:p>
    <w:p w14:paraId="567F2B1A" w14:textId="77777777" w:rsidR="007613CD" w:rsidRPr="00150978" w:rsidRDefault="007613CD" w:rsidP="0096781A">
      <w:pPr>
        <w:pStyle w:val="Aufzhlunga-b-cTHeingerckt"/>
        <w:rPr>
          <w:color w:val="auto"/>
        </w:rPr>
      </w:pPr>
      <w:r w:rsidRPr="00150978">
        <w:rPr>
          <w:color w:val="auto"/>
        </w:rPr>
        <w:t>gegebenenfalls: die Angabe des The</w:t>
      </w:r>
      <w:r w:rsidR="0096781A" w:rsidRPr="00150978">
        <w:rPr>
          <w:color w:val="auto"/>
        </w:rPr>
        <w:t>menvorschlages für die Bachelor</w:t>
      </w:r>
      <w:r w:rsidRPr="00150978">
        <w:rPr>
          <w:color w:val="auto"/>
        </w:rPr>
        <w:t>arbeit.</w:t>
      </w:r>
    </w:p>
    <w:p w14:paraId="67A57656" w14:textId="77777777" w:rsidR="007613CD" w:rsidRPr="00150978" w:rsidRDefault="007613CD" w:rsidP="00450D42">
      <w:pPr>
        <w:pStyle w:val="FlietextTHnummeriert"/>
        <w:numPr>
          <w:ilvl w:val="0"/>
          <w:numId w:val="7"/>
        </w:numPr>
        <w:rPr>
          <w:color w:val="auto"/>
        </w:rPr>
      </w:pPr>
      <w:r w:rsidRPr="00150978">
        <w:rPr>
          <w:color w:val="auto"/>
        </w:rPr>
        <w:t>Der Antrag auf Zulassung kann schriftlich bis zur Bekanntgabe der Entscheidung über den Antrag ohne Anrechnung auf die Zahl der möglichen Prüfungsversuche zurückgenommen werden.</w:t>
      </w:r>
    </w:p>
    <w:p w14:paraId="51B99EAD" w14:textId="77777777" w:rsidR="007613CD" w:rsidRPr="00150978" w:rsidRDefault="007613CD" w:rsidP="00450D42">
      <w:pPr>
        <w:pStyle w:val="FlietextTHnummeriert"/>
        <w:numPr>
          <w:ilvl w:val="0"/>
          <w:numId w:val="7"/>
        </w:numPr>
        <w:rPr>
          <w:color w:val="auto"/>
        </w:rPr>
      </w:pPr>
      <w:r w:rsidRPr="00150978">
        <w:rPr>
          <w:color w:val="auto"/>
        </w:rPr>
        <w:t>Über die Zulassung entscheidet die oder der Vorsitzende des Prüfungsausschusses und in Zweifelsfällen der Prüfungsausschuss. Die Zulassung ist zu versagen, wenn</w:t>
      </w:r>
    </w:p>
    <w:p w14:paraId="59094018" w14:textId="77777777" w:rsidR="007613CD" w:rsidRPr="00150978" w:rsidRDefault="007613CD" w:rsidP="00450D42">
      <w:pPr>
        <w:pStyle w:val="Aufzhlunga-b-cTHeingerckt"/>
        <w:numPr>
          <w:ilvl w:val="1"/>
          <w:numId w:val="37"/>
        </w:numPr>
        <w:rPr>
          <w:color w:val="auto"/>
        </w:rPr>
      </w:pPr>
      <w:r w:rsidRPr="00150978">
        <w:rPr>
          <w:color w:val="auto"/>
        </w:rPr>
        <w:t xml:space="preserve">die in Absatz 1 genannten Voraussetzungen nicht erfüllt oder </w:t>
      </w:r>
    </w:p>
    <w:p w14:paraId="52ECAC1D" w14:textId="77777777" w:rsidR="007613CD" w:rsidRPr="00150978" w:rsidRDefault="007613CD" w:rsidP="00450D42">
      <w:pPr>
        <w:pStyle w:val="Aufzhlunga-b-cTHeingerckt"/>
        <w:numPr>
          <w:ilvl w:val="1"/>
          <w:numId w:val="37"/>
        </w:numPr>
        <w:rPr>
          <w:color w:val="auto"/>
        </w:rPr>
      </w:pPr>
      <w:r w:rsidRPr="00150978">
        <w:rPr>
          <w:color w:val="auto"/>
        </w:rPr>
        <w:t>die Unterlagen unvollständig sind oder</w:t>
      </w:r>
    </w:p>
    <w:p w14:paraId="5C93B4BE" w14:textId="77777777" w:rsidR="007613CD" w:rsidRPr="00150978" w:rsidRDefault="007613CD" w:rsidP="00450D42">
      <w:pPr>
        <w:pStyle w:val="Aufzhlunga-b-cTHeingerckt"/>
        <w:numPr>
          <w:ilvl w:val="1"/>
          <w:numId w:val="37"/>
        </w:numPr>
        <w:rPr>
          <w:color w:val="auto"/>
        </w:rPr>
      </w:pPr>
      <w:r w:rsidRPr="00150978">
        <w:rPr>
          <w:color w:val="auto"/>
        </w:rPr>
        <w:t>im Geltungsbereich des Grun</w:t>
      </w:r>
      <w:r w:rsidR="008E464A" w:rsidRPr="00150978">
        <w:rPr>
          <w:color w:val="auto"/>
        </w:rPr>
        <w:t>dgesetzes eine entsprechende Ab</w:t>
      </w:r>
      <w:r w:rsidRPr="00150978">
        <w:rPr>
          <w:color w:val="auto"/>
        </w:rPr>
        <w:t xml:space="preserve">schlussarbeit der oder des Studierenden ohne Wiederholungsmöglichkeit als </w:t>
      </w:r>
      <w:r w:rsidR="00EB44FA" w:rsidRPr="00150978">
        <w:rPr>
          <w:color w:val="auto"/>
        </w:rPr>
        <w:t>„</w:t>
      </w:r>
      <w:r w:rsidRPr="00150978">
        <w:rPr>
          <w:color w:val="auto"/>
        </w:rPr>
        <w:t>nicht ausreichend</w:t>
      </w:r>
      <w:r w:rsidR="00EB44FA" w:rsidRPr="00150978">
        <w:rPr>
          <w:color w:val="auto"/>
        </w:rPr>
        <w:t>“</w:t>
      </w:r>
      <w:r w:rsidRPr="00150978">
        <w:rPr>
          <w:color w:val="auto"/>
        </w:rPr>
        <w:t xml:space="preserve"> bewertet worden ist oder die oder der Studierende eine der in Absatz 2 Satz 2 Buchst. b) genannten Prüfungen endgültig nicht bestanden hat.</w:t>
      </w:r>
    </w:p>
    <w:p w14:paraId="2989BF8E" w14:textId="77777777" w:rsidR="007613CD" w:rsidRPr="00150978" w:rsidRDefault="007613CD" w:rsidP="004D06F0">
      <w:pPr>
        <w:pStyle w:val="FlietextTHeingerckt"/>
        <w:rPr>
          <w:color w:val="auto"/>
        </w:rPr>
      </w:pPr>
      <w:r w:rsidRPr="00150978">
        <w:rPr>
          <w:color w:val="auto"/>
        </w:rPr>
        <w:t>Im Übrigen darf die Zulassung nur versagt werden, wenn die oder der Studierende im Geltungsbereich des Grundgesetzes den Prüfungsanspruch im gleichen Studiengang, z. B. durch Versäumen einer Wiederholungsfrist, verloren hat.</w:t>
      </w:r>
    </w:p>
    <w:p w14:paraId="24867EF5" w14:textId="77777777" w:rsidR="007613CD" w:rsidRPr="00150978" w:rsidRDefault="007613CD" w:rsidP="004D06F0">
      <w:pPr>
        <w:pStyle w:val="berschrift2"/>
        <w:spacing w:before="360" w:after="120"/>
        <w:rPr>
          <w:color w:val="auto"/>
        </w:rPr>
      </w:pPr>
      <w:bookmarkStart w:id="48" w:name="_Toc536794771"/>
      <w:r w:rsidRPr="00150978">
        <w:rPr>
          <w:color w:val="auto"/>
        </w:rPr>
        <w:t>Ausgabe und Bearbeitung der Bachelorarbeit</w:t>
      </w:r>
      <w:bookmarkEnd w:id="48"/>
    </w:p>
    <w:p w14:paraId="56C144B6" w14:textId="77777777" w:rsidR="007613CD" w:rsidRPr="00150978" w:rsidRDefault="007613CD" w:rsidP="00450D42">
      <w:pPr>
        <w:pStyle w:val="FlietextTHnummeriert"/>
        <w:numPr>
          <w:ilvl w:val="0"/>
          <w:numId w:val="20"/>
        </w:numPr>
        <w:rPr>
          <w:color w:val="auto"/>
        </w:rPr>
      </w:pPr>
      <w:r w:rsidRPr="00150978">
        <w:rPr>
          <w:color w:val="auto"/>
        </w:rPr>
        <w:t>Die Ausgabe der Bachelorarbeit erfolgt über die</w:t>
      </w:r>
      <w:r w:rsidR="00165456" w:rsidRPr="00150978">
        <w:rPr>
          <w:color w:val="auto"/>
        </w:rPr>
        <w:t xml:space="preserve"> Vorsitzende oder den Vorsitzen</w:t>
      </w:r>
      <w:r w:rsidRPr="00150978">
        <w:rPr>
          <w:color w:val="auto"/>
        </w:rP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4F75CD70" w14:textId="757E7525" w:rsidR="007613CD" w:rsidRPr="00150978" w:rsidRDefault="007613CD" w:rsidP="00450D42">
      <w:pPr>
        <w:pStyle w:val="FlietextTHnummeriert"/>
        <w:numPr>
          <w:ilvl w:val="0"/>
          <w:numId w:val="7"/>
        </w:numPr>
        <w:rPr>
          <w:color w:val="auto"/>
        </w:rPr>
      </w:pPr>
      <w:r w:rsidRPr="00150978">
        <w:rPr>
          <w:color w:val="auto"/>
        </w:rPr>
        <w:t xml:space="preserve">Die Bearbeitungszeit (Zeitraum von der Ausgabe bis zur Abgabe der Bachelorarbeit) beträgt </w:t>
      </w:r>
      <w:r w:rsidR="000F4864" w:rsidRPr="00C95CD6">
        <w:rPr>
          <w:rStyle w:val="THRot"/>
          <w:color w:val="auto"/>
        </w:rPr>
        <w:t>12 Wochen</w:t>
      </w:r>
      <w:r w:rsidRPr="00C95CD6">
        <w:rPr>
          <w:rStyle w:val="THRot"/>
          <w:color w:val="auto"/>
        </w:rPr>
        <w:t>.</w:t>
      </w:r>
      <w:r w:rsidRPr="00150978">
        <w:rPr>
          <w:color w:val="auto"/>
        </w:rPr>
        <w:t xml:space="preserve"> 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0083513A" w:rsidRPr="00C95CD6">
        <w:rPr>
          <w:rStyle w:val="THRot"/>
          <w:color w:val="auto"/>
        </w:rPr>
        <w:t>vier</w:t>
      </w:r>
      <w:r w:rsidRPr="00150978">
        <w:rPr>
          <w:color w:val="auto"/>
        </w:rPr>
        <w:t xml:space="preserve"> Wochen verlängern. Die Betreuerin oder der Betreuer der Bachelorarbeit soll zu dem Antrag gehört werden.</w:t>
      </w:r>
    </w:p>
    <w:p w14:paraId="75571AED" w14:textId="77777777" w:rsidR="007613CD" w:rsidRPr="00150978" w:rsidRDefault="007613CD" w:rsidP="00450D42">
      <w:pPr>
        <w:pStyle w:val="FlietextTHnummeriert"/>
        <w:numPr>
          <w:ilvl w:val="0"/>
          <w:numId w:val="7"/>
        </w:numPr>
        <w:rPr>
          <w:color w:val="auto"/>
        </w:rPr>
      </w:pPr>
      <w:r w:rsidRPr="00150978">
        <w:rPr>
          <w:color w:val="auto"/>
        </w:rPr>
        <w:t xml:space="preserve">Das Thema der Bachelorarbeit kann nur einmal und nur innerhalb der ersten </w:t>
      </w:r>
      <w:r w:rsidRPr="00C95CD6">
        <w:rPr>
          <w:rStyle w:val="THRot"/>
          <w:color w:val="auto"/>
        </w:rPr>
        <w:t>zwei</w:t>
      </w:r>
      <w:r w:rsidRPr="00150978">
        <w:rPr>
          <w:color w:val="auto"/>
        </w:rPr>
        <w:t xml:space="preserve"> Wochen der Bearbeitungszeit ohne Angabe von Gründen zurückgegeben werden. Im Falle der Wiederholung gemäß </w:t>
      </w:r>
      <w:hyperlink w:anchor="_Wiederholung_von_Prüfungsleistungen" w:history="1">
        <w:r w:rsidRPr="00C95CD6">
          <w:rPr>
            <w:rStyle w:val="Hyperlink"/>
            <w:u w:val="none"/>
          </w:rPr>
          <w:t>§ 14</w:t>
        </w:r>
      </w:hyperlink>
      <w:r w:rsidRPr="00150978">
        <w:rPr>
          <w:color w:val="auto"/>
        </w:rPr>
        <w:t xml:space="preserve"> Abs. </w:t>
      </w:r>
      <w:r w:rsidR="00E4173F" w:rsidRPr="00150978">
        <w:rPr>
          <w:color w:val="auto"/>
        </w:rPr>
        <w:t>1</w:t>
      </w:r>
      <w:r w:rsidRPr="00150978">
        <w:rPr>
          <w:color w:val="auto"/>
        </w:rPr>
        <w:t xml:space="preserve"> ist die Rückgabe nur zulässig, wenn die oder der Studierende bei der Anfertigung der ersten Bachelorarbeit von dieser Möglichkeit keinen Gebrauch gemacht hatte.</w:t>
      </w:r>
    </w:p>
    <w:p w14:paraId="29B0DCC0" w14:textId="77777777" w:rsidR="007613CD" w:rsidRPr="00150978" w:rsidRDefault="00E4687A" w:rsidP="00450D42">
      <w:pPr>
        <w:pStyle w:val="FlietextTHnummeriert"/>
        <w:numPr>
          <w:ilvl w:val="0"/>
          <w:numId w:val="7"/>
        </w:numPr>
        <w:rPr>
          <w:color w:val="auto"/>
        </w:rPr>
      </w:pPr>
      <w:hyperlink w:anchor="_Durchführung_von_Modulprüfungen" w:tooltip="§ 18" w:history="1">
        <w:r w:rsidR="00D063D1" w:rsidRPr="00C95CD6">
          <w:rPr>
            <w:rStyle w:val="Hyperlink"/>
            <w:u w:val="none"/>
          </w:rPr>
          <w:t>§ 18</w:t>
        </w:r>
      </w:hyperlink>
      <w:r w:rsidR="007613CD" w:rsidRPr="00150978">
        <w:rPr>
          <w:color w:val="auto"/>
        </w:rPr>
        <w:t xml:space="preserve"> Abs. 4 findet entsprechende Anwendung. </w:t>
      </w:r>
    </w:p>
    <w:p w14:paraId="011185E6" w14:textId="114CB4C2" w:rsidR="007613CD" w:rsidRPr="00150978" w:rsidRDefault="007613CD" w:rsidP="004D06F0">
      <w:pPr>
        <w:pStyle w:val="berschrift2"/>
        <w:spacing w:before="360" w:after="120"/>
        <w:rPr>
          <w:color w:val="auto"/>
        </w:rPr>
      </w:pPr>
      <w:bookmarkStart w:id="49" w:name="_Abgabe_und_Bewertung"/>
      <w:bookmarkStart w:id="50" w:name="_Toc536794772"/>
      <w:bookmarkEnd w:id="49"/>
      <w:r w:rsidRPr="00150978">
        <w:rPr>
          <w:color w:val="auto"/>
        </w:rPr>
        <w:t>Abgabe und Bewertung der Bachelorarbeit</w:t>
      </w:r>
      <w:bookmarkEnd w:id="50"/>
    </w:p>
    <w:p w14:paraId="184A7B5C" w14:textId="77984016" w:rsidR="007613CD" w:rsidRPr="00150978" w:rsidRDefault="007613CD" w:rsidP="00450D42">
      <w:pPr>
        <w:pStyle w:val="FlietextTHnummeriert"/>
        <w:numPr>
          <w:ilvl w:val="0"/>
          <w:numId w:val="21"/>
        </w:numPr>
        <w:rPr>
          <w:color w:val="auto"/>
        </w:rPr>
      </w:pPr>
      <w:r w:rsidRPr="00150978">
        <w:rPr>
          <w:color w:val="auto"/>
        </w:rPr>
        <w:t>Die Bachelorarbeit ist fristgemäß</w:t>
      </w:r>
      <w:r w:rsidRPr="00150978">
        <w:rPr>
          <w:rStyle w:val="THRot"/>
          <w:color w:val="auto"/>
        </w:rPr>
        <w:t xml:space="preserve"> </w:t>
      </w:r>
      <w:ins w:id="51" w:author="Matthias Böhmer" w:date="2019-06-04T13:27:00Z">
        <w:r w:rsidR="00272700">
          <w:rPr>
            <w:rStyle w:val="THRot"/>
            <w:color w:val="auto"/>
          </w:rPr>
          <w:t>3</w:t>
        </w:r>
      </w:ins>
      <w:bookmarkStart w:id="52" w:name="_GoBack"/>
      <w:bookmarkEnd w:id="52"/>
      <w:del w:id="53" w:author="Matthias Böhmer" w:date="2019-06-04T13:27:00Z">
        <w:r w:rsidR="00E361AC" w:rsidRPr="00C95CD6" w:rsidDel="00272700">
          <w:rPr>
            <w:rStyle w:val="THRot"/>
            <w:color w:val="auto"/>
          </w:rPr>
          <w:delText>2</w:delText>
        </w:r>
      </w:del>
      <w:r w:rsidR="000F4864" w:rsidRPr="00C95CD6">
        <w:rPr>
          <w:rStyle w:val="THRot"/>
          <w:color w:val="auto"/>
        </w:rPr>
        <w:t>-</w:t>
      </w:r>
      <w:r w:rsidRPr="00150978">
        <w:rPr>
          <w:color w:val="auto"/>
        </w:rPr>
        <w:t xml:space="preserve">fach in </w:t>
      </w:r>
      <w:r w:rsidRPr="00C95CD6">
        <w:rPr>
          <w:rStyle w:val="THRot"/>
          <w:color w:val="auto"/>
        </w:rPr>
        <w:t>gebundener</w:t>
      </w:r>
      <w:r w:rsidRPr="00150978">
        <w:rPr>
          <w:color w:val="auto"/>
        </w:rPr>
        <w:t xml:space="preserve"> Form und einmal </w:t>
      </w:r>
      <w:r w:rsidR="00EB44FA" w:rsidRPr="00150978">
        <w:rPr>
          <w:color w:val="auto"/>
        </w:rPr>
        <w:t xml:space="preserve">– </w:t>
      </w:r>
      <w:r w:rsidRPr="00150978">
        <w:rPr>
          <w:color w:val="auto"/>
        </w:rPr>
        <w:t xml:space="preserve">auch zum Zwecke der Plagiatsüberprüfung </w:t>
      </w:r>
      <w:r w:rsidR="00EB44FA" w:rsidRPr="00150978">
        <w:rPr>
          <w:color w:val="auto"/>
        </w:rPr>
        <w:t>–</w:t>
      </w:r>
      <w:r w:rsidRPr="00150978">
        <w:rPr>
          <w:color w:val="auto"/>
        </w:rPr>
        <w:t xml:space="preserve"> auf elektronischem Datenträger bzw. im digitalen Format eines allgemein gängigen Textverarbeitungsprogramms bei der oder dem Vorsitzenden des Prüfungsausschusses oder einer von ihr oder ihm hierfür benannten Stelle abzuliefern. Die Übermittlung </w:t>
      </w:r>
      <w:r w:rsidRPr="00150978">
        <w:rPr>
          <w:color w:val="auto"/>
        </w:rPr>
        <w:lastRenderedPageBreak/>
        <w:t xml:space="preserve">durch Telekommunikationsgeräte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EB44FA" w:rsidRPr="00150978">
        <w:rPr>
          <w:color w:val="auto"/>
        </w:rPr>
        <w:t>–</w:t>
      </w:r>
      <w:r w:rsidRPr="00150978">
        <w:rPr>
          <w:color w:val="auto"/>
        </w:rPr>
        <w:t xml:space="preserve"> bei einer Gruppenarbeit den entsprechend gekennzeichneten Anteil der Arbeit </w:t>
      </w:r>
      <w:r w:rsidR="00EB44FA" w:rsidRPr="00150978">
        <w:rPr>
          <w:color w:val="auto"/>
        </w:rPr>
        <w:t>–</w:t>
      </w:r>
      <w:r w:rsidRPr="00150978">
        <w:rPr>
          <w:color w:val="auto"/>
        </w:rPr>
        <w:t xml:space="preserve"> selbständig angefertigt und keine anderen als die angegebenen und bei Zitaten kenntlich gemachten Quellen und Hilfsmittel benutzt hat. </w:t>
      </w:r>
    </w:p>
    <w:p w14:paraId="7C6B31BD" w14:textId="77777777" w:rsidR="007613CD" w:rsidRPr="00150978" w:rsidRDefault="007613CD" w:rsidP="00450D42">
      <w:pPr>
        <w:pStyle w:val="FlietextTHnummeriert"/>
        <w:numPr>
          <w:ilvl w:val="0"/>
          <w:numId w:val="21"/>
        </w:numPr>
        <w:rPr>
          <w:color w:val="auto"/>
        </w:rPr>
      </w:pPr>
      <w:r w:rsidRPr="00150978">
        <w:rPr>
          <w:color w:val="auto"/>
        </w:rPr>
        <w:t xml:space="preserve">Die Bachelorarbeit ist von zwei Prüferinnen oder Prüfern zu bewerten. Eine der Prüferinnen oder einer der Prüfer soll die Betreuerin oder der Betreuer der Bachelorarbeit sein. Die andere Prüferin beziehungsweise der andere Prüfer wird vom Prüfungsausschuss bestimmt. Im Fall des </w:t>
      </w:r>
      <w:hyperlink w:anchor="_Abgabe_und_Bewertung" w:tooltip="§ 25" w:history="1">
        <w:r w:rsidRPr="00C95CD6">
          <w:rPr>
            <w:rStyle w:val="Hyperlink"/>
            <w:u w:val="none"/>
          </w:rPr>
          <w:t>§ 25</w:t>
        </w:r>
      </w:hyperlink>
      <w:r w:rsidRPr="00150978">
        <w:rPr>
          <w:color w:val="auto"/>
        </w:rPr>
        <w:t xml:space="preserve">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bewertet werden, wenn mindestens zwei der Noten </w:t>
      </w:r>
      <w:r w:rsidR="000C3D93" w:rsidRPr="00150978">
        <w:rPr>
          <w:color w:val="auto"/>
        </w:rPr>
        <w:t>„</w:t>
      </w:r>
      <w:r w:rsidRPr="00150978">
        <w:rPr>
          <w:color w:val="auto"/>
        </w:rPr>
        <w:t>ausreichend</w:t>
      </w:r>
      <w:r w:rsidR="000C3D93" w:rsidRPr="00150978">
        <w:rPr>
          <w:color w:val="auto"/>
        </w:rPr>
        <w:t>“</w:t>
      </w:r>
      <w:r w:rsidRPr="00150978">
        <w:rPr>
          <w:color w:val="auto"/>
        </w:rPr>
        <w:t xml:space="preserve"> oder besser sind.</w:t>
      </w:r>
    </w:p>
    <w:p w14:paraId="376029A4" w14:textId="77777777" w:rsidR="007613CD" w:rsidRPr="00150978" w:rsidRDefault="007613CD" w:rsidP="00450D42">
      <w:pPr>
        <w:pStyle w:val="FlietextTHnummeriert"/>
        <w:numPr>
          <w:ilvl w:val="0"/>
          <w:numId w:val="21"/>
        </w:numPr>
        <w:rPr>
          <w:color w:val="auto"/>
        </w:rPr>
      </w:pPr>
      <w:r w:rsidRPr="00150978">
        <w:rPr>
          <w:color w:val="auto"/>
        </w:rPr>
        <w:t xml:space="preserve">Für die bestandene Bachelorarbeit werden </w:t>
      </w:r>
      <w:r w:rsidRPr="00C95CD6">
        <w:rPr>
          <w:rStyle w:val="THRot"/>
          <w:color w:val="auto"/>
        </w:rPr>
        <w:t>12</w:t>
      </w:r>
      <w:r w:rsidRPr="00150978">
        <w:rPr>
          <w:color w:val="auto"/>
        </w:rPr>
        <w:t xml:space="preserve"> Leistungspunkte nach </w:t>
      </w:r>
      <w:hyperlink w:anchor="_Leistungspunkte_(Credits)_nach" w:tooltip="§ 12" w:history="1">
        <w:r w:rsidR="00896DD9" w:rsidRPr="00C95CD6">
          <w:rPr>
            <w:rStyle w:val="Hyperlink"/>
            <w:u w:val="none"/>
          </w:rPr>
          <w:t>§ 12</w:t>
        </w:r>
      </w:hyperlink>
      <w:r w:rsidR="00896DD9" w:rsidRPr="00C95CD6">
        <w:rPr>
          <w:rStyle w:val="Hyperlink"/>
          <w:u w:val="none"/>
        </w:rPr>
        <w:t xml:space="preserve"> </w:t>
      </w:r>
      <w:r w:rsidRPr="00150978">
        <w:rPr>
          <w:color w:val="auto"/>
        </w:rPr>
        <w:t xml:space="preserve">vergeben. </w:t>
      </w:r>
    </w:p>
    <w:p w14:paraId="7F2A521D" w14:textId="38E7E6EF" w:rsidR="007613CD" w:rsidRPr="00C95CD6" w:rsidRDefault="007613CD" w:rsidP="00D44EAB">
      <w:pPr>
        <w:pStyle w:val="berschrift2"/>
        <w:spacing w:before="360" w:after="120"/>
        <w:rPr>
          <w:rStyle w:val="THRot"/>
          <w:color w:val="auto"/>
        </w:rPr>
      </w:pPr>
      <w:bookmarkStart w:id="54" w:name="_Toc536794773"/>
      <w:r w:rsidRPr="00C95CD6">
        <w:rPr>
          <w:rStyle w:val="THRot"/>
          <w:color w:val="auto"/>
        </w:rPr>
        <w:t>Kolloquium</w:t>
      </w:r>
      <w:bookmarkEnd w:id="54"/>
      <w:r w:rsidRPr="00C95CD6">
        <w:rPr>
          <w:rStyle w:val="THRot"/>
          <w:color w:val="auto"/>
        </w:rPr>
        <w:t xml:space="preserve"> </w:t>
      </w:r>
    </w:p>
    <w:p w14:paraId="159D2510" w14:textId="77777777" w:rsidR="007613CD" w:rsidRPr="00150978" w:rsidRDefault="007613CD" w:rsidP="00450D42">
      <w:pPr>
        <w:pStyle w:val="FlietextTHnummeriert"/>
        <w:numPr>
          <w:ilvl w:val="0"/>
          <w:numId w:val="22"/>
        </w:numPr>
        <w:rPr>
          <w:color w:val="auto"/>
        </w:rPr>
      </w:pPr>
      <w:r w:rsidRPr="00150978">
        <w:rPr>
          <w:color w:val="auto"/>
        </w:rPr>
        <w:t xml:space="preserve">Das Kolloquium ergänzt die Bachelorarbeit, ist </w:t>
      </w:r>
      <w:r w:rsidRPr="00C95CD6">
        <w:rPr>
          <w:rStyle w:val="THRot"/>
          <w:color w:val="auto"/>
        </w:rPr>
        <w:t>selbständig zu bewerten</w:t>
      </w:r>
      <w:r w:rsidRPr="00C95CD6">
        <w:rPr>
          <w:color w:val="auto"/>
        </w:rPr>
        <w:t xml:space="preserve"> </w:t>
      </w:r>
      <w:r w:rsidRPr="00150978">
        <w:rPr>
          <w:color w:val="auto"/>
        </w:rPr>
        <w:t>und soll</w:t>
      </w:r>
      <w:r w:rsidRPr="00150978">
        <w:rPr>
          <w:rStyle w:val="THRot"/>
          <w:color w:val="auto"/>
        </w:rPr>
        <w:t xml:space="preserve"> </w:t>
      </w:r>
      <w:r w:rsidRPr="00C95CD6">
        <w:rPr>
          <w:rStyle w:val="THRot"/>
          <w:color w:val="auto"/>
        </w:rPr>
        <w:t>zeitnah zur Abgabe der Bachelorarbeit stattfinden</w:t>
      </w:r>
      <w:r w:rsidRPr="00150978">
        <w:rPr>
          <w:color w:val="auto"/>
        </w:rP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48A39A79" w14:textId="77777777" w:rsidR="007613CD" w:rsidRPr="00150978" w:rsidRDefault="007613CD" w:rsidP="00450D42">
      <w:pPr>
        <w:pStyle w:val="FlietextTHnummeriert"/>
        <w:numPr>
          <w:ilvl w:val="0"/>
          <w:numId w:val="7"/>
        </w:numPr>
        <w:rPr>
          <w:color w:val="auto"/>
        </w:rPr>
      </w:pPr>
      <w:r w:rsidRPr="00150978">
        <w:rPr>
          <w:color w:val="auto"/>
        </w:rPr>
        <w:t xml:space="preserve">Zum Kolloquium kann nur zugelassen werden, wer </w:t>
      </w:r>
    </w:p>
    <w:p w14:paraId="4769EE9F" w14:textId="287065D7" w:rsidR="007613CD" w:rsidRPr="00150978" w:rsidRDefault="007613CD" w:rsidP="00450D42">
      <w:pPr>
        <w:pStyle w:val="Aufzhlunga-b-cTHeingerckt"/>
        <w:numPr>
          <w:ilvl w:val="1"/>
          <w:numId w:val="34"/>
        </w:numPr>
        <w:rPr>
          <w:color w:val="auto"/>
        </w:rPr>
      </w:pPr>
      <w:r w:rsidRPr="00C95CD6">
        <w:rPr>
          <w:rStyle w:val="THRot"/>
          <w:color w:val="auto"/>
        </w:rPr>
        <w:t xml:space="preserve">mindestens </w:t>
      </w:r>
      <w:r w:rsidR="000F4864" w:rsidRPr="00C95CD6">
        <w:rPr>
          <w:rStyle w:val="THRot"/>
          <w:color w:val="auto"/>
        </w:rPr>
        <w:t>165</w:t>
      </w:r>
      <w:r w:rsidRPr="004C6A5A">
        <w:rPr>
          <w:rStyle w:val="THRot"/>
          <w:color w:val="auto"/>
        </w:rPr>
        <w:t xml:space="preserve"> ECTS-Punkte</w:t>
      </w:r>
      <w:r w:rsidR="00E361AC" w:rsidRPr="00150978">
        <w:rPr>
          <w:rStyle w:val="THRot"/>
          <w:color w:val="auto"/>
        </w:rPr>
        <w:t xml:space="preserve"> in der Variante ohne Praxissemester bzw. 195 ECTS-Punkte in der Variante mit Praxissemester</w:t>
      </w:r>
      <w:r w:rsidRPr="00150978">
        <w:rPr>
          <w:rStyle w:val="THRot"/>
          <w:color w:val="auto"/>
        </w:rPr>
        <w:t xml:space="preserve"> in dem Studiengang erreicht hat</w:t>
      </w:r>
      <w:r w:rsidRPr="00150978">
        <w:rPr>
          <w:color w:val="auto"/>
        </w:rPr>
        <w:t xml:space="preserve">, </w:t>
      </w:r>
    </w:p>
    <w:p w14:paraId="45F41B5C" w14:textId="77777777" w:rsidR="007613CD" w:rsidRPr="00150978" w:rsidRDefault="007613CD" w:rsidP="00450D42">
      <w:pPr>
        <w:pStyle w:val="Aufzhlunga-b-cTHeingerckt"/>
        <w:numPr>
          <w:ilvl w:val="1"/>
          <w:numId w:val="34"/>
        </w:numPr>
        <w:rPr>
          <w:color w:val="auto"/>
        </w:rPr>
      </w:pPr>
      <w:r w:rsidRPr="00150978">
        <w:rPr>
          <w:color w:val="auto"/>
        </w:rPr>
        <w:t>als Studentin oder Student an der Te</w:t>
      </w:r>
      <w:r w:rsidR="00337C96" w:rsidRPr="00150978">
        <w:rPr>
          <w:color w:val="auto"/>
        </w:rPr>
        <w:t>chnischen Hochschule Köln einge</w:t>
      </w:r>
      <w:r w:rsidRPr="00150978">
        <w:rPr>
          <w:color w:val="auto"/>
        </w:rPr>
        <w:t xml:space="preserve">schrieben oder als Zweithörerin oder Zweithörer gemäß § 52 Abs. 2 HG zugelassen ist </w:t>
      </w:r>
      <w:r w:rsidRPr="00C95CD6">
        <w:rPr>
          <w:rStyle w:val="THRot"/>
          <w:color w:val="auto"/>
        </w:rPr>
        <w:t>und</w:t>
      </w:r>
    </w:p>
    <w:p w14:paraId="40CA6AD8" w14:textId="2A3A8A23" w:rsidR="007613CD" w:rsidRPr="004C6A5A" w:rsidRDefault="007613CD" w:rsidP="00450D42">
      <w:pPr>
        <w:pStyle w:val="Aufzhlunga-b-cTHeingerckt"/>
        <w:numPr>
          <w:ilvl w:val="1"/>
          <w:numId w:val="34"/>
        </w:numPr>
        <w:rPr>
          <w:rStyle w:val="THRot"/>
          <w:color w:val="auto"/>
        </w:rPr>
      </w:pPr>
      <w:r w:rsidRPr="00C95CD6">
        <w:rPr>
          <w:rStyle w:val="THRot"/>
          <w:color w:val="auto"/>
        </w:rPr>
        <w:t>eine Bachelorarbeit verfasst hat, die mindestens mit „ausreichend“ bewe</w:t>
      </w:r>
      <w:r w:rsidR="00337C96" w:rsidRPr="00C95CD6">
        <w:rPr>
          <w:rStyle w:val="THRot"/>
          <w:color w:val="auto"/>
        </w:rPr>
        <w:t>r</w:t>
      </w:r>
      <w:r w:rsidRPr="004C6A5A">
        <w:rPr>
          <w:rStyle w:val="THRot"/>
          <w:color w:val="auto"/>
        </w:rPr>
        <w:t xml:space="preserve">tet worden ist. </w:t>
      </w:r>
    </w:p>
    <w:p w14:paraId="3071B2D1" w14:textId="77777777" w:rsidR="007613CD" w:rsidRPr="00150978" w:rsidRDefault="007613CD" w:rsidP="00450D42">
      <w:pPr>
        <w:pStyle w:val="FlietextTHnummeriert"/>
        <w:numPr>
          <w:ilvl w:val="0"/>
          <w:numId w:val="7"/>
        </w:numPr>
        <w:rPr>
          <w:color w:val="auto"/>
        </w:rPr>
      </w:pPr>
      <w:r w:rsidRPr="00150978">
        <w:rPr>
          <w:color w:val="auto"/>
        </w:rPr>
        <w:t>Der Antrag auf Zulassung zum Kolloquium ist schriftlich an den Studierenden- und Prüfungsservice zu richten. Dem Antrag si</w:t>
      </w:r>
      <w:r w:rsidR="00165456" w:rsidRPr="00150978">
        <w:rPr>
          <w:color w:val="auto"/>
        </w:rPr>
        <w:t>nd die Nachweise über die in Ab</w:t>
      </w:r>
      <w:r w:rsidRPr="00150978">
        <w:rPr>
          <w:color w:val="auto"/>
        </w:rPr>
        <w:t>satz 2 genannten Zula</w:t>
      </w:r>
      <w:r w:rsidR="00165456" w:rsidRPr="00150978">
        <w:rPr>
          <w:color w:val="auto"/>
        </w:rPr>
        <w:t>s</w:t>
      </w:r>
      <w:r w:rsidRPr="00150978">
        <w:rPr>
          <w:color w:val="auto"/>
        </w:rPr>
        <w:t xml:space="preserve">sungsvoraussetzungen </w:t>
      </w:r>
      <w:r w:rsidR="00337C96" w:rsidRPr="00150978">
        <w:rPr>
          <w:color w:val="auto"/>
        </w:rPr>
        <w:t>beizufügen, sofern sie nicht be</w:t>
      </w:r>
      <w:r w:rsidRPr="00150978">
        <w:rPr>
          <w:color w:val="auto"/>
        </w:rPr>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C95CD6">
          <w:rPr>
            <w:rStyle w:val="Hyperlink"/>
            <w:u w:val="none"/>
          </w:rPr>
          <w:t>§ 26</w:t>
        </w:r>
      </w:hyperlink>
      <w:r w:rsidR="00896DD9" w:rsidRPr="00C95CD6">
        <w:rPr>
          <w:rStyle w:val="Hyperlink"/>
          <w:u w:val="none"/>
        </w:rPr>
        <w:t xml:space="preserve"> </w:t>
      </w:r>
      <w:r w:rsidRPr="00150978">
        <w:rPr>
          <w:color w:val="auto"/>
        </w:rPr>
        <w:t xml:space="preserve">beantragen; in diesem Fall erfolgt die Zulassung zum Kolloquium, sobald dem Studierenden- und Prüfungsservice alle erforderlichen Nachweise und Unterlagen vorliegen. </w:t>
      </w:r>
    </w:p>
    <w:p w14:paraId="14E5C74E" w14:textId="77777777" w:rsidR="007613CD" w:rsidRPr="00150978" w:rsidRDefault="007613CD" w:rsidP="00450D42">
      <w:pPr>
        <w:pStyle w:val="FlietextTHnummeriert"/>
        <w:numPr>
          <w:ilvl w:val="0"/>
          <w:numId w:val="7"/>
        </w:numPr>
        <w:rPr>
          <w:color w:val="auto"/>
        </w:rPr>
      </w:pPr>
      <w:r w:rsidRPr="00150978">
        <w:rPr>
          <w:color w:val="auto"/>
        </w:rPr>
        <w:t xml:space="preserve">Das Kolloquium wird in der Regel von den Prüferinnen und Prüfern der Bachelorarbeit abgenommen und bewertet. Im Fall des </w:t>
      </w:r>
      <w:hyperlink w:anchor="_Abgabe_und_Bewertung" w:tooltip="§ 28" w:history="1">
        <w:r w:rsidR="00896DD9" w:rsidRPr="00C95CD6">
          <w:rPr>
            <w:rStyle w:val="Hyperlink"/>
            <w:u w:val="none"/>
          </w:rPr>
          <w:t>§ 28</w:t>
        </w:r>
      </w:hyperlink>
      <w:r w:rsidRPr="00150978">
        <w:rPr>
          <w:color w:val="auto"/>
        </w:rPr>
        <w:t xml:space="preserve"> Abs. 2 Satz 6 wird das Kolloquium von den Prüferinnen und Prüfern abgenommen, aus deren Einzelbewertungen die Note der Bachelorarbeit gebildet worden ist. </w:t>
      </w:r>
    </w:p>
    <w:p w14:paraId="4E1BCAD6" w14:textId="34B40886" w:rsidR="007613CD" w:rsidRPr="00150978" w:rsidRDefault="007613CD" w:rsidP="00450D42">
      <w:pPr>
        <w:pStyle w:val="FlietextTHnummeriert"/>
        <w:numPr>
          <w:ilvl w:val="0"/>
          <w:numId w:val="7"/>
        </w:numPr>
        <w:rPr>
          <w:color w:val="auto"/>
        </w:rPr>
      </w:pPr>
      <w:r w:rsidRPr="00150978">
        <w:rPr>
          <w:color w:val="auto"/>
        </w:rPr>
        <w:t xml:space="preserve">Das Kolloquium wird als mündliche Prüfung von etwa </w:t>
      </w:r>
      <w:r w:rsidR="00EE136C" w:rsidRPr="00C95CD6">
        <w:rPr>
          <w:rStyle w:val="THRot"/>
          <w:color w:val="auto"/>
        </w:rPr>
        <w:t>45</w:t>
      </w:r>
      <w:r w:rsidRPr="00C95CD6">
        <w:rPr>
          <w:color w:val="auto"/>
        </w:rPr>
        <w:t xml:space="preserve"> </w:t>
      </w:r>
      <w:r w:rsidRPr="00150978">
        <w:rPr>
          <w:color w:val="auto"/>
        </w:rPr>
        <w:t>Minuten Dauer durchgeführt. Die Vorschriften für mündliche Modulprüfungen (</w:t>
      </w:r>
      <w:hyperlink w:anchor="_Mündliche_Prüfungen" w:tooltip="§ 21" w:history="1">
        <w:r w:rsidR="00896DD9" w:rsidRPr="00C95CD6">
          <w:rPr>
            <w:rStyle w:val="Hyperlink"/>
            <w:u w:val="none"/>
          </w:rPr>
          <w:t>§ 21</w:t>
        </w:r>
      </w:hyperlink>
      <w:r w:rsidRPr="00150978">
        <w:rPr>
          <w:color w:val="auto"/>
        </w:rPr>
        <w:t>) finden entsprechende Anwendung.</w:t>
      </w:r>
    </w:p>
    <w:p w14:paraId="1B4142DE" w14:textId="77777777" w:rsidR="007613CD" w:rsidRPr="00150978" w:rsidRDefault="007613CD" w:rsidP="00450D42">
      <w:pPr>
        <w:pStyle w:val="FlietextTHnummeriert"/>
        <w:numPr>
          <w:ilvl w:val="0"/>
          <w:numId w:val="7"/>
        </w:numPr>
        <w:rPr>
          <w:color w:val="auto"/>
        </w:rPr>
      </w:pPr>
      <w:r w:rsidRPr="00150978">
        <w:rPr>
          <w:color w:val="auto"/>
        </w:rPr>
        <w:t xml:space="preserve">Für das bestandene Kolloquium werden 3 Leistungspunkte nach </w:t>
      </w:r>
      <w:hyperlink w:anchor="_Leistungspunkte_(Credits)_nach" w:tooltip="§ 12" w:history="1">
        <w:r w:rsidRPr="00C95CD6">
          <w:rPr>
            <w:rStyle w:val="Hyperlink"/>
            <w:u w:val="none"/>
          </w:rPr>
          <w:t>§ 12</w:t>
        </w:r>
      </w:hyperlink>
      <w:r w:rsidRPr="00150978">
        <w:rPr>
          <w:color w:val="auto"/>
        </w:rPr>
        <w:t xml:space="preserve"> vergeben.</w:t>
      </w:r>
    </w:p>
    <w:p w14:paraId="31AF114C" w14:textId="4F1E63A8" w:rsidR="00D52F60" w:rsidRPr="00150978" w:rsidRDefault="00D52F60" w:rsidP="00D52F60">
      <w:pPr>
        <w:pStyle w:val="berschrift1"/>
        <w:spacing w:before="720" w:after="240"/>
        <w:rPr>
          <w:color w:val="auto"/>
        </w:rPr>
      </w:pPr>
      <w:bookmarkStart w:id="55" w:name="_Toc536794774"/>
      <w:r w:rsidRPr="00150978">
        <w:rPr>
          <w:color w:val="auto"/>
        </w:rPr>
        <w:lastRenderedPageBreak/>
        <w:t>Ergebnis der Bachelorprüfung</w:t>
      </w:r>
      <w:bookmarkEnd w:id="55"/>
    </w:p>
    <w:p w14:paraId="24375180" w14:textId="77777777" w:rsidR="00D52F60" w:rsidRPr="00150978" w:rsidRDefault="00D52F60" w:rsidP="00F14A93">
      <w:pPr>
        <w:pStyle w:val="berschrift2"/>
        <w:spacing w:before="360" w:after="120"/>
        <w:rPr>
          <w:color w:val="auto"/>
        </w:rPr>
      </w:pPr>
      <w:bookmarkStart w:id="56" w:name="_Ergebnis_der_Bachelorprüfung"/>
      <w:bookmarkStart w:id="57" w:name="_Toc536794775"/>
      <w:bookmarkEnd w:id="56"/>
      <w:r w:rsidRPr="00150978">
        <w:rPr>
          <w:color w:val="auto"/>
        </w:rPr>
        <w:t>Ergebnis der Bachelorprüfung</w:t>
      </w:r>
      <w:bookmarkEnd w:id="57"/>
    </w:p>
    <w:p w14:paraId="793E5A83" w14:textId="5C589740" w:rsidR="00D52F60" w:rsidRPr="00150978" w:rsidRDefault="00D52F60" w:rsidP="00450D42">
      <w:pPr>
        <w:pStyle w:val="FlietextTHnummeriert"/>
        <w:numPr>
          <w:ilvl w:val="0"/>
          <w:numId w:val="23"/>
        </w:numPr>
        <w:rPr>
          <w:color w:val="auto"/>
        </w:rPr>
      </w:pPr>
      <w:r w:rsidRPr="00150978">
        <w:rPr>
          <w:color w:val="auto"/>
        </w:rPr>
        <w:t xml:space="preserve">Die Bachelorprüfung ist bestanden, wenn </w:t>
      </w:r>
      <w:r w:rsidRPr="00C95CD6">
        <w:rPr>
          <w:rStyle w:val="THRot"/>
          <w:color w:val="auto"/>
        </w:rPr>
        <w:t>180</w:t>
      </w:r>
      <w:r w:rsidR="00EE136C" w:rsidRPr="00C95CD6">
        <w:rPr>
          <w:rStyle w:val="THRot"/>
          <w:color w:val="auto"/>
        </w:rPr>
        <w:t xml:space="preserve"> </w:t>
      </w:r>
      <w:r w:rsidRPr="00150978">
        <w:rPr>
          <w:color w:val="auto"/>
        </w:rPr>
        <w:t>Leistungspunkte</w:t>
      </w:r>
      <w:r w:rsidR="00A746A2" w:rsidRPr="00150978">
        <w:rPr>
          <w:color w:val="auto"/>
        </w:rPr>
        <w:t xml:space="preserve"> beim Studium ohne Praxissemester </w:t>
      </w:r>
      <w:r w:rsidR="00E361AC" w:rsidRPr="00150978">
        <w:rPr>
          <w:color w:val="auto"/>
        </w:rPr>
        <w:t>bzw.</w:t>
      </w:r>
      <w:r w:rsidR="00A746A2" w:rsidRPr="00150978">
        <w:rPr>
          <w:color w:val="auto"/>
        </w:rPr>
        <w:t xml:space="preserve"> 210 Leistungspunkte beim Studium mit Praxissemester</w:t>
      </w:r>
      <w:r w:rsidRPr="00150978">
        <w:rPr>
          <w:color w:val="auto"/>
        </w:rPr>
        <w:t xml:space="preserve"> erbracht worden sind. Dies setzt voraus, dass alle geforderten Modulprüfungen bestanden sowie die Bachelorarbeit</w:t>
      </w:r>
      <w:r w:rsidRPr="00150978">
        <w:rPr>
          <w:rStyle w:val="THRot"/>
          <w:color w:val="auto"/>
        </w:rPr>
        <w:t xml:space="preserve"> </w:t>
      </w:r>
      <w:r w:rsidRPr="00C95CD6">
        <w:rPr>
          <w:rStyle w:val="THRot"/>
          <w:color w:val="auto"/>
        </w:rPr>
        <w:t>und das Kolloquium</w:t>
      </w:r>
      <w:r w:rsidRPr="00150978">
        <w:rPr>
          <w:color w:val="auto"/>
        </w:rPr>
        <w:t xml:space="preserve"> mindestens als „ausreichend“ bewertet worden sind. </w:t>
      </w:r>
    </w:p>
    <w:p w14:paraId="68234A93" w14:textId="77777777" w:rsidR="00D52F60" w:rsidRPr="00150978" w:rsidRDefault="00D52F60" w:rsidP="00450D42">
      <w:pPr>
        <w:pStyle w:val="FlietextTHnummeriert"/>
        <w:numPr>
          <w:ilvl w:val="0"/>
          <w:numId w:val="23"/>
        </w:numPr>
        <w:rPr>
          <w:color w:val="auto"/>
        </w:rPr>
      </w:pPr>
      <w:r w:rsidRPr="00150978">
        <w:rPr>
          <w:color w:val="auto"/>
        </w:rPr>
        <w:t>Die Bachelorprüfung ist nicht bestanden, wenn eine der in Absatz 1 genannten Prüfungsleistungen endgültig als "nicht ausreichend" bewertet worden ist oder als "nicht ausreichend"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2CF0D454" w14:textId="37AF1DA8" w:rsidR="00D52F60" w:rsidRPr="00150978" w:rsidRDefault="00D52F60" w:rsidP="00F14A93">
      <w:pPr>
        <w:pStyle w:val="berschrift2"/>
        <w:spacing w:before="360" w:after="120"/>
        <w:rPr>
          <w:color w:val="auto"/>
        </w:rPr>
      </w:pPr>
      <w:bookmarkStart w:id="58" w:name="_Zeugnis,_Gesamtnote,_Diploma"/>
      <w:bookmarkStart w:id="59" w:name="_Toc536794776"/>
      <w:bookmarkEnd w:id="58"/>
      <w:r w:rsidRPr="00150978">
        <w:rPr>
          <w:color w:val="auto"/>
        </w:rPr>
        <w:t>Zeugnis, Gesamtnote, Diploma Supplement</w:t>
      </w:r>
      <w:bookmarkEnd w:id="59"/>
    </w:p>
    <w:p w14:paraId="2E0E55B6" w14:textId="77777777" w:rsidR="00D52F60" w:rsidRPr="00150978" w:rsidRDefault="00D52F60" w:rsidP="00450D42">
      <w:pPr>
        <w:pStyle w:val="FlietextTHnummeriert"/>
        <w:numPr>
          <w:ilvl w:val="0"/>
          <w:numId w:val="24"/>
        </w:numPr>
        <w:rPr>
          <w:color w:val="auto"/>
        </w:rPr>
      </w:pPr>
      <w:r w:rsidRPr="00150978">
        <w:rPr>
          <w:color w:val="auto"/>
        </w:rPr>
        <w:t xml:space="preserve">Über die bestandene Bachelorprüfung wird unverzüglich, möglichst innerhalb von vier Wochen nach der Bewertung, ein Zeugnis ausgestellt. Das Zeugnis enthält die Noten und Leistungspunkte aller Modulprüfungen, das Thema, die Noten und die Leistungspunkte der Bachelorarbeit </w:t>
      </w:r>
      <w:r w:rsidRPr="00C95CD6">
        <w:rPr>
          <w:rStyle w:val="THRot"/>
          <w:color w:val="auto"/>
        </w:rPr>
        <w:t>und des Kolloquiums</w:t>
      </w:r>
      <w:r w:rsidRPr="00C95CD6">
        <w:rPr>
          <w:color w:val="auto"/>
        </w:rPr>
        <w:t xml:space="preserve"> </w:t>
      </w:r>
      <w:r w:rsidRPr="00150978">
        <w:rPr>
          <w:color w:val="auto"/>
        </w:rPr>
        <w:t xml:space="preserve">sowie die Gesamtnote der Bachelorprüfung und gegebenenfalls, bei einer von anderen Hochschulen anerkannten Leistung, deren Herkunft. </w:t>
      </w:r>
    </w:p>
    <w:p w14:paraId="76FAED9F" w14:textId="77777777" w:rsidR="00D52F60" w:rsidRPr="004C6A5A" w:rsidRDefault="00D52F60" w:rsidP="00450D42">
      <w:pPr>
        <w:pStyle w:val="FlietextTHnummeriert"/>
        <w:numPr>
          <w:ilvl w:val="0"/>
          <w:numId w:val="7"/>
        </w:numPr>
        <w:rPr>
          <w:color w:val="auto"/>
        </w:rPr>
      </w:pPr>
      <w:r w:rsidRPr="00150978">
        <w:rPr>
          <w:color w:val="auto"/>
        </w:rPr>
        <w:t xml:space="preserve">Die Gesamtnote der Bachelorprüfung ergibt sich als Durchschnitt der mit ihren Leistungspunkten oder anderweitig (in </w:t>
      </w:r>
      <w:hyperlink w:anchor="_Modulprüfungen" w:tooltip="§ 24 " w:history="1">
        <w:r w:rsidRPr="00C95CD6">
          <w:rPr>
            <w:rStyle w:val="Hyperlink"/>
            <w:u w:val="none"/>
          </w:rPr>
          <w:t xml:space="preserve">§ 24 </w:t>
        </w:r>
      </w:hyperlink>
      <w:r w:rsidRPr="00150978">
        <w:rPr>
          <w:color w:val="auto"/>
        </w:rPr>
        <w:t xml:space="preserve">oder Studienverlaufsplan geregelt) gewichteten Noten der Modulprüfungen und der Bachelorarbeit </w:t>
      </w:r>
      <w:r w:rsidRPr="00C95CD6">
        <w:rPr>
          <w:rStyle w:val="THRot"/>
          <w:color w:val="auto"/>
        </w:rPr>
        <w:t>und des Kolloquiums</w:t>
      </w:r>
      <w:r w:rsidRPr="00150978">
        <w:rPr>
          <w:color w:val="auto"/>
        </w:rPr>
        <w:t xml:space="preserve">. Hat die oder der Studierende aus dem Wahlpflichtkatalog mehr als die erforderlichen Module ausgewählt und mit mindestens „ausreichend“ bestanden, gehen diejenigen Modulnoten in die Berechnung der Gesamtnote ein, die von der oder dem Studierenden </w:t>
      </w:r>
      <w:r w:rsidRPr="00C95CD6">
        <w:rPr>
          <w:rStyle w:val="THRot"/>
          <w:color w:val="auto"/>
        </w:rPr>
        <w:t>bei der Prüfungszulassung diesbezüglich gekennzeichnet wurden.</w:t>
      </w:r>
    </w:p>
    <w:p w14:paraId="137AEA0B" w14:textId="77777777" w:rsidR="00D52F60" w:rsidRPr="00150978" w:rsidRDefault="00D52F60" w:rsidP="00450D42">
      <w:pPr>
        <w:pStyle w:val="FlietextTHnummeriert"/>
        <w:numPr>
          <w:ilvl w:val="0"/>
          <w:numId w:val="7"/>
        </w:numPr>
        <w:rPr>
          <w:color w:val="auto"/>
        </w:rPr>
      </w:pPr>
      <w:r w:rsidRPr="00150978">
        <w:rPr>
          <w:color w:val="auto"/>
        </w:rPr>
        <w:t xml:space="preserve">In die Gesamtnote fließen die Noten von Zusatzmodulen gemäß </w:t>
      </w:r>
      <w:hyperlink w:anchor="_Module_und_Abschluss" w:tooltip="§ 23" w:history="1">
        <w:r w:rsidRPr="00C95CD6">
          <w:rPr>
            <w:rStyle w:val="Hyperlink"/>
            <w:u w:val="none"/>
          </w:rPr>
          <w:t>§ 23</w:t>
        </w:r>
      </w:hyperlink>
      <w:r w:rsidRPr="00150978">
        <w:rPr>
          <w:color w:val="auto"/>
        </w:rPr>
        <w:t xml:space="preserve"> Abs. </w:t>
      </w:r>
      <w:r w:rsidR="002D28D0" w:rsidRPr="00150978">
        <w:rPr>
          <w:color w:val="auto"/>
        </w:rPr>
        <w:t>2</w:t>
      </w:r>
      <w:r w:rsidRPr="00150978">
        <w:rPr>
          <w:color w:val="auto"/>
        </w:rPr>
        <w:t xml:space="preserve"> nicht ein.</w:t>
      </w:r>
    </w:p>
    <w:p w14:paraId="6D717672" w14:textId="77777777" w:rsidR="00D52F60" w:rsidRPr="00150978" w:rsidRDefault="00D52F60" w:rsidP="00450D42">
      <w:pPr>
        <w:pStyle w:val="FlietextTHnummeriert"/>
        <w:numPr>
          <w:ilvl w:val="0"/>
          <w:numId w:val="7"/>
        </w:numPr>
        <w:rPr>
          <w:color w:val="auto"/>
        </w:rPr>
      </w:pPr>
      <w:r w:rsidRPr="00150978">
        <w:rPr>
          <w:color w:val="auto"/>
        </w:rPr>
        <w:t>Das Zeugnis ist von der oder dem Vorsitzenden des Prüfungsausschusses zu unterzeichnen und trägt das Datum des Tages, an dem die letzte Prüfungsleistung erbracht worden ist.</w:t>
      </w:r>
    </w:p>
    <w:p w14:paraId="34D9D413" w14:textId="77777777" w:rsidR="00D52F60" w:rsidRPr="00150978" w:rsidRDefault="00D52F60" w:rsidP="00450D42">
      <w:pPr>
        <w:pStyle w:val="FlietextTHnummeriert"/>
        <w:numPr>
          <w:ilvl w:val="0"/>
          <w:numId w:val="7"/>
        </w:numPr>
        <w:rPr>
          <w:color w:val="auto"/>
        </w:rPr>
      </w:pPr>
      <w:r w:rsidRPr="00150978">
        <w:rPr>
          <w:color w:val="auto"/>
        </w:rPr>
        <w:t xml:space="preserve">Gleichzeitig mit dem Zeugnis wird der oder dem Studierenden die Bachelorurkunde mit dem Datum des Zeugnisses ausgehändigt. Darin wird die Verleihung des Bachelorgrades gemäß </w:t>
      </w:r>
      <w:hyperlink w:anchor="_Ziel_des_Studiums;" w:tooltip="§ 2" w:history="1">
        <w:r w:rsidRPr="00C95CD6">
          <w:rPr>
            <w:rStyle w:val="Hyperlink"/>
            <w:u w:val="none"/>
          </w:rPr>
          <w:t>§</w:t>
        </w:r>
        <w:r w:rsidR="00165456" w:rsidRPr="004C6A5A">
          <w:rPr>
            <w:rStyle w:val="Hyperlink"/>
            <w:u w:val="none"/>
          </w:rPr>
          <w:t> </w:t>
        </w:r>
        <w:r w:rsidRPr="004C6A5A">
          <w:rPr>
            <w:rStyle w:val="Hyperlink"/>
            <w:u w:val="none"/>
          </w:rPr>
          <w:t>2</w:t>
        </w:r>
      </w:hyperlink>
      <w:r w:rsidRPr="00150978">
        <w:rPr>
          <w:color w:val="auto"/>
        </w:rPr>
        <w:t xml:space="preserve"> Abs. 4 beurkundet.</w:t>
      </w:r>
    </w:p>
    <w:p w14:paraId="23A99CAB" w14:textId="0AC48E9E" w:rsidR="00D52F60" w:rsidRPr="00150978" w:rsidRDefault="00D52F60" w:rsidP="00450D42">
      <w:pPr>
        <w:pStyle w:val="FlietextTHnummeriert"/>
        <w:numPr>
          <w:ilvl w:val="0"/>
          <w:numId w:val="7"/>
        </w:numPr>
        <w:rPr>
          <w:color w:val="auto"/>
        </w:rPr>
      </w:pPr>
      <w:r w:rsidRPr="00150978">
        <w:rPr>
          <w:color w:val="auto"/>
        </w:rPr>
        <w:t>Die Bachelorurkunde wird von der Dekanin oder dem Dekan der jeweiligen Fakultät</w:t>
      </w:r>
      <w:r w:rsidR="006E06ED" w:rsidRPr="00150978">
        <w:rPr>
          <w:color w:val="auto"/>
        </w:rPr>
        <w:t xml:space="preserve"> </w:t>
      </w:r>
      <w:r w:rsidRPr="00150978">
        <w:rPr>
          <w:color w:val="auto"/>
        </w:rPr>
        <w:t>und der oder dem Vorsitzenden des Prüfungsausschusses unterzeichnet und mit dem Siegel der Technischen Hochschule Köln versehen.</w:t>
      </w:r>
    </w:p>
    <w:p w14:paraId="3CEC15B4" w14:textId="77777777" w:rsidR="00D52F60" w:rsidRPr="00150978" w:rsidRDefault="00D52F60" w:rsidP="00450D42">
      <w:pPr>
        <w:pStyle w:val="FlietextTHnummeriert"/>
        <w:numPr>
          <w:ilvl w:val="0"/>
          <w:numId w:val="7"/>
        </w:numPr>
        <w:rPr>
          <w:color w:val="auto"/>
        </w:rPr>
      </w:pPr>
      <w:r w:rsidRPr="00150978">
        <w:rPr>
          <w:color w:val="auto"/>
        </w:rPr>
        <w:t>Gleichzeitig mit Zeugnis und Urkunde wird ein Diploma Supplement in englischer Sprache entsprechend den Richtlinien und Vereinbarungen der Hochschulrektorenkonferenz ausgestellt.</w:t>
      </w:r>
    </w:p>
    <w:p w14:paraId="48095C1A" w14:textId="596714C7" w:rsidR="00D52F60" w:rsidRPr="00150978" w:rsidRDefault="00D52F60" w:rsidP="00144B85">
      <w:pPr>
        <w:pStyle w:val="berschrift1"/>
        <w:spacing w:before="720" w:after="240"/>
        <w:rPr>
          <w:color w:val="auto"/>
        </w:rPr>
      </w:pPr>
      <w:bookmarkStart w:id="60" w:name="_Toc536794777"/>
      <w:r w:rsidRPr="00150978">
        <w:rPr>
          <w:color w:val="auto"/>
        </w:rPr>
        <w:lastRenderedPageBreak/>
        <w:t>Schlussbestimmungen</w:t>
      </w:r>
      <w:bookmarkEnd w:id="60"/>
    </w:p>
    <w:p w14:paraId="2A1F36C0" w14:textId="77777777" w:rsidR="00D52F60" w:rsidRPr="00150978" w:rsidRDefault="00D52F60" w:rsidP="00144B85">
      <w:pPr>
        <w:pStyle w:val="berschrift2"/>
        <w:spacing w:before="360" w:after="120"/>
        <w:rPr>
          <w:color w:val="auto"/>
        </w:rPr>
      </w:pPr>
      <w:bookmarkStart w:id="61" w:name="_Toc536794778"/>
      <w:r w:rsidRPr="00150978">
        <w:rPr>
          <w:color w:val="auto"/>
        </w:rPr>
        <w:t>Einsicht in die Prüfungsakten</w:t>
      </w:r>
      <w:bookmarkEnd w:id="61"/>
    </w:p>
    <w:p w14:paraId="0A842D68" w14:textId="77777777" w:rsidR="00D52F60" w:rsidRPr="00150978" w:rsidRDefault="00D52F60" w:rsidP="00144B85">
      <w:pPr>
        <w:pStyle w:val="FlietextTHeingerckt"/>
        <w:rPr>
          <w:color w:val="auto"/>
        </w:rPr>
      </w:pPr>
      <w:r w:rsidRPr="00150978">
        <w:rPr>
          <w:color w:val="auto"/>
        </w:rPr>
        <w:t xml:space="preserve">Nach Ablegung des jeweiligen Versuchs einer Modulprüfung beziehungsweise der Bachelorarbeit </w:t>
      </w:r>
      <w:r w:rsidRPr="00C95CD6">
        <w:rPr>
          <w:rStyle w:val="THRot"/>
          <w:color w:val="auto"/>
        </w:rPr>
        <w:t>und des Kolloquiums</w:t>
      </w:r>
      <w:r w:rsidRPr="00C95CD6">
        <w:rPr>
          <w:color w:val="auto"/>
        </w:rPr>
        <w:t xml:space="preserve"> </w:t>
      </w:r>
      <w:r w:rsidRPr="00150978">
        <w:rPr>
          <w:color w:val="auto"/>
        </w:rPr>
        <w:t xml:space="preserve">wird der oder dem Studierenden auf Antrag Einsichtnahme in die betreffende schriftliche oder elektronische Prüfungsarbeit, in gegebenenfalls vorhandene darauf bezogene Gutachten der Prüfenden und in das Prüfungsprotokoll einer mündlichen Prüfung gewährt. Die Einsichtnahme in eine mindestens mit „ausreichend“ bewertete Bachelorarbeit ist erst nach Ablegung des darauf bezogenen Kolloquiums </w:t>
      </w:r>
      <w:r w:rsidR="00D37F61" w:rsidRPr="00150978">
        <w:rPr>
          <w:color w:val="auto"/>
        </w:rPr>
        <w:t xml:space="preserve">(falls </w:t>
      </w:r>
      <w:r w:rsidR="00896DD9" w:rsidRPr="00150978">
        <w:rPr>
          <w:color w:val="auto"/>
        </w:rPr>
        <w:t>vorgesehen</w:t>
      </w:r>
      <w:r w:rsidR="00D37F61" w:rsidRPr="00150978">
        <w:rPr>
          <w:color w:val="auto"/>
        </w:rPr>
        <w:t xml:space="preserve">) </w:t>
      </w:r>
      <w:r w:rsidRPr="00150978">
        <w:rPr>
          <w:color w:val="auto"/>
        </w:rPr>
        <w:t>möglich. 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p>
    <w:p w14:paraId="0BCEB777" w14:textId="77777777" w:rsidR="00D52F60" w:rsidRPr="00150978" w:rsidRDefault="00D52F60" w:rsidP="00144B85">
      <w:pPr>
        <w:pStyle w:val="berschrift2"/>
        <w:spacing w:before="360" w:after="120"/>
        <w:rPr>
          <w:color w:val="auto"/>
        </w:rPr>
      </w:pPr>
      <w:bookmarkStart w:id="62" w:name="_Toc536794779"/>
      <w:r w:rsidRPr="00150978">
        <w:rPr>
          <w:color w:val="auto"/>
        </w:rPr>
        <w:t>Ungültigkeit von Prüfungen</w:t>
      </w:r>
      <w:bookmarkEnd w:id="62"/>
    </w:p>
    <w:p w14:paraId="14610B0D" w14:textId="77777777" w:rsidR="00D52F60" w:rsidRPr="00150978" w:rsidRDefault="00D52F60" w:rsidP="00450D42">
      <w:pPr>
        <w:pStyle w:val="FlietextTHnummeriert"/>
        <w:numPr>
          <w:ilvl w:val="0"/>
          <w:numId w:val="25"/>
        </w:numPr>
        <w:rPr>
          <w:color w:val="auto"/>
        </w:rPr>
      </w:pPr>
      <w:r w:rsidRPr="00150978">
        <w:rPr>
          <w:color w:val="auto"/>
        </w:rPr>
        <w:t xml:space="preserve">Hat eine Studentin oder ein Student bei einer Prüfung getäuscht und wird diese Tatsache erst nach der Aushändigung des Zeugnisses, der Bachelorurkunde, des Diploma Supplements oder der Bescheinigung nach </w:t>
      </w:r>
      <w:hyperlink w:anchor="_Ergebnis_der_Bachelorprüfung" w:tooltip="§ 30" w:history="1">
        <w:r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69F1BBC0" w14:textId="77777777" w:rsidR="00D52F60" w:rsidRPr="00150978" w:rsidRDefault="00D52F60" w:rsidP="00450D42">
      <w:pPr>
        <w:pStyle w:val="FlietextTHnummeriert"/>
        <w:numPr>
          <w:ilvl w:val="0"/>
          <w:numId w:val="25"/>
        </w:numPr>
        <w:rPr>
          <w:color w:val="auto"/>
        </w:rPr>
      </w:pPr>
      <w:r w:rsidRPr="00150978">
        <w:rPr>
          <w:color w:val="auto"/>
        </w:rPr>
        <w:t>Waren die Voraussetzungen für die Zulassung zu einer Prüfung nicht erfüllt, ohne dass die Studentin oder der Student hierüber täuschen wollte, und wird diese Tatsache erst nach Aushändigung des Zeugnisses, der Bachelorurkunde, des Diploma Supplements oder der Bescheinigung nach</w:t>
      </w:r>
      <w:r w:rsidRPr="00150978">
        <w:rPr>
          <w:rStyle w:val="THRot"/>
          <w:color w:val="auto"/>
        </w:rPr>
        <w:t xml:space="preserve">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color w:val="auto"/>
        </w:rP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79BCA045" w14:textId="77777777" w:rsidR="00D52F60" w:rsidRPr="00150978" w:rsidRDefault="00D52F60" w:rsidP="00450D42">
      <w:pPr>
        <w:pStyle w:val="FlietextTHnummeriert"/>
        <w:numPr>
          <w:ilvl w:val="0"/>
          <w:numId w:val="25"/>
        </w:numPr>
        <w:rPr>
          <w:color w:val="auto"/>
        </w:rPr>
      </w:pPr>
      <w:r w:rsidRPr="00150978">
        <w:rPr>
          <w:color w:val="auto"/>
        </w:rPr>
        <w:t xml:space="preserve">Das unrichtige Prüfungszeugnis, die Bachelorurkunde und das Diploma Supplement oder die unrichtige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C95CD6">
        <w:rPr>
          <w:color w:val="auto"/>
        </w:rPr>
        <w:t xml:space="preserve"> </w:t>
      </w:r>
      <w:r w:rsidRPr="00150978">
        <w:rPr>
          <w:color w:val="auto"/>
        </w:rPr>
        <w:t xml:space="preserve">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C95CD6">
          <w:rPr>
            <w:rStyle w:val="Hyperlink"/>
            <w:u w:val="none"/>
          </w:rPr>
          <w:t>§ 30</w:t>
        </w:r>
      </w:hyperlink>
      <w:r w:rsidRPr="00C95CD6">
        <w:rPr>
          <w:rStyle w:val="THRot"/>
          <w:color w:val="auto"/>
        </w:rPr>
        <w:t xml:space="preserve"> Abs. 2 Satz 3 und 5</w:t>
      </w:r>
      <w:r w:rsidRPr="00150978">
        <w:rPr>
          <w:rStyle w:val="THRot"/>
          <w:color w:val="auto"/>
        </w:rPr>
        <w:t xml:space="preserve"> </w:t>
      </w:r>
      <w:r w:rsidRPr="00150978">
        <w:rPr>
          <w:color w:val="auto"/>
        </w:rPr>
        <w:t>ausgeschlossen.</w:t>
      </w:r>
    </w:p>
    <w:p w14:paraId="545D6A01" w14:textId="74D3E001" w:rsidR="00D52F60" w:rsidRPr="00C95CD6" w:rsidRDefault="00D52F60" w:rsidP="00144B85">
      <w:pPr>
        <w:pStyle w:val="berschrift2"/>
        <w:spacing w:before="360" w:after="120"/>
        <w:rPr>
          <w:rStyle w:val="THRot"/>
          <w:color w:val="auto"/>
        </w:rPr>
      </w:pPr>
      <w:bookmarkStart w:id="63" w:name="_Toc536794780"/>
      <w:r w:rsidRPr="00C95CD6">
        <w:rPr>
          <w:color w:val="auto"/>
        </w:rPr>
        <w:t>Inkrafttreten</w:t>
      </w:r>
      <w:bookmarkEnd w:id="63"/>
    </w:p>
    <w:p w14:paraId="1EB89AC8" w14:textId="77777777" w:rsidR="00D52F60" w:rsidRDefault="00D52F60" w:rsidP="00450D42">
      <w:pPr>
        <w:pStyle w:val="FlietextTHnummeriert"/>
        <w:numPr>
          <w:ilvl w:val="0"/>
          <w:numId w:val="26"/>
        </w:numPr>
      </w:pPr>
      <w:r w:rsidRPr="006E06ED">
        <w:t xml:space="preserve">Diese Bachelorprüfungsordnung tritt mit Wirkung vom </w:t>
      </w:r>
      <w:r w:rsidR="005C128A" w:rsidRPr="006E06ED">
        <w:rPr>
          <w:rStyle w:val="THRot"/>
        </w:rPr>
        <w:t>TT.MM.JJJJ</w:t>
      </w:r>
      <w:r w:rsidRPr="006E06ED">
        <w:t xml:space="preserve"> in Kraft und </w:t>
      </w:r>
      <w:r w:rsidRPr="00C31552">
        <w:t>wird in den Amtlichen Mitteilungen der</w:t>
      </w:r>
      <w:r>
        <w:t xml:space="preserve"> Technischen Hochschule Köln veröffentlicht.</w:t>
      </w:r>
    </w:p>
    <w:p w14:paraId="10232920" w14:textId="414E6100" w:rsidR="00D52F60" w:rsidRDefault="00D52F60" w:rsidP="00450D42">
      <w:pPr>
        <w:pStyle w:val="FlietextTHnummeriert"/>
        <w:numPr>
          <w:ilvl w:val="0"/>
          <w:numId w:val="26"/>
        </w:numPr>
      </w:pPr>
      <w:r>
        <w:t xml:space="preserve">Ausgefertigt aufgrund des Beschlusses des Fakultätsrats der </w:t>
      </w:r>
      <w:r w:rsidR="004C6A5A" w:rsidRPr="004C6A5A">
        <w:t>Fakultät für Informatik und Ingenieurwissenschaften</w:t>
      </w:r>
      <w:r w:rsidR="004C6A5A" w:rsidRPr="004C6A5A" w:rsidDel="004C6A5A">
        <w:t xml:space="preserve"> </w:t>
      </w:r>
      <w:r>
        <w:t xml:space="preserve">der Technischen Hochschule Köln vom </w:t>
      </w:r>
      <w:r w:rsidRPr="005C128A">
        <w:rPr>
          <w:rStyle w:val="THRot"/>
        </w:rPr>
        <w:t>XXX</w:t>
      </w:r>
      <w:r>
        <w:t xml:space="preserve"> und nach rechtlicher Überprüfung durch das Präsidium der Technischen Hochschule Köln vom </w:t>
      </w:r>
      <w:r w:rsidRPr="005C128A">
        <w:rPr>
          <w:rStyle w:val="THRot"/>
        </w:rPr>
        <w:t>XXX</w:t>
      </w:r>
      <w:r>
        <w:t>.</w:t>
      </w:r>
    </w:p>
    <w:p w14:paraId="2FED782F" w14:textId="77777777" w:rsidR="00042F3D" w:rsidRDefault="00042F3D" w:rsidP="00042F3D">
      <w:pPr>
        <w:pStyle w:val="FlietextTH"/>
      </w:pPr>
    </w:p>
    <w:p w14:paraId="44286875" w14:textId="77777777" w:rsidR="00042F3D" w:rsidRDefault="00042F3D" w:rsidP="00042F3D">
      <w:pPr>
        <w:pStyle w:val="FlietextTH"/>
        <w:sectPr w:rsidR="00042F3D" w:rsidSect="00874A97">
          <w:headerReference w:type="even" r:id="rId15"/>
          <w:type w:val="continuous"/>
          <w:pgSz w:w="11906" w:h="16838" w:code="9"/>
          <w:pgMar w:top="1134" w:right="1117" w:bottom="1247" w:left="1860" w:header="454" w:footer="340" w:gutter="0"/>
          <w:cols w:space="708"/>
          <w:docGrid w:linePitch="360"/>
        </w:sectPr>
      </w:pPr>
    </w:p>
    <w:p w14:paraId="5D3C31FC" w14:textId="77777777" w:rsidR="00042F3D" w:rsidRDefault="00042F3D" w:rsidP="00042F3D">
      <w:pPr>
        <w:tabs>
          <w:tab w:val="left" w:pos="4678"/>
        </w:tabs>
        <w:rPr>
          <w:rFonts w:eastAsia="Calibri"/>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0C6491">
        <w:rPr>
          <w:rFonts w:eastAsia="Calibri"/>
        </w:rPr>
        <w:t xml:space="preserve"> </w:t>
      </w:r>
      <w:r w:rsidR="000C6491" w:rsidRPr="000C6491">
        <w:rPr>
          <w:rStyle w:val="THRot"/>
          <w:rFonts w:eastAsia="Calibri"/>
        </w:rPr>
        <w:t>TT.MM.JJJJ</w:t>
      </w:r>
      <w:r w:rsidRPr="00042F3D">
        <w:rPr>
          <w:rFonts w:eastAsia="Calibri"/>
        </w:rPr>
        <w:br w:type="column"/>
      </w:r>
      <w:r>
        <w:rPr>
          <w:rFonts w:eastAsia="Calibri"/>
        </w:rPr>
        <w:t xml:space="preserve">Der Präsident </w:t>
      </w:r>
      <w:r>
        <w:rPr>
          <w:rFonts w:eastAsia="Calibri"/>
        </w:rPr>
        <w:br/>
        <w:t>der Tec</w:t>
      </w:r>
      <w:r w:rsidR="000D6B80">
        <w:rPr>
          <w:rFonts w:eastAsia="Calibri"/>
        </w:rPr>
        <w:t>hnischen Hochschule Köln</w:t>
      </w:r>
    </w:p>
    <w:p w14:paraId="69567672" w14:textId="77777777" w:rsidR="000D6B80" w:rsidRDefault="000D6B80" w:rsidP="000D6B80">
      <w:pPr>
        <w:pStyle w:val="FlietextTH"/>
        <w:rPr>
          <w:rStyle w:val="fettTH"/>
          <w:rFonts w:eastAsia="Calibri"/>
        </w:rPr>
      </w:pPr>
    </w:p>
    <w:p w14:paraId="350AF4D1" w14:textId="0F2D4230" w:rsidR="00B025BE" w:rsidRPr="00C31552" w:rsidRDefault="008E464A" w:rsidP="000D6B80">
      <w:pPr>
        <w:pStyle w:val="FlietextTH"/>
        <w:rPr>
          <w:rStyle w:val="fettTH"/>
          <w:rFonts w:eastAsia="Calibri"/>
          <w:color w:val="auto"/>
        </w:rPr>
      </w:pPr>
      <w:r w:rsidRPr="00C31552">
        <w:rPr>
          <w:rStyle w:val="fettTH"/>
          <w:rFonts w:eastAsia="Calibri"/>
          <w:color w:val="auto"/>
        </w:rPr>
        <w:t>Anlage</w:t>
      </w:r>
      <w:r w:rsidRPr="00C31552">
        <w:rPr>
          <w:rStyle w:val="THRot"/>
          <w:rFonts w:eastAsia="Calibri"/>
          <w:b/>
          <w:color w:val="auto"/>
        </w:rPr>
        <w:t>n</w:t>
      </w:r>
      <w:r w:rsidRPr="00C31552">
        <w:rPr>
          <w:rStyle w:val="fettTH"/>
          <w:rFonts w:eastAsia="Calibri"/>
          <w:color w:val="auto"/>
        </w:rPr>
        <w:t>:</w:t>
      </w:r>
      <w:r w:rsidR="00165456" w:rsidRPr="00C31552">
        <w:rPr>
          <w:rStyle w:val="fettTH"/>
          <w:rFonts w:eastAsia="Calibri"/>
          <w:color w:val="auto"/>
        </w:rPr>
        <w:t xml:space="preserve"> </w:t>
      </w:r>
    </w:p>
    <w:p w14:paraId="2A05A920" w14:textId="15AFA4E2" w:rsidR="00B30753" w:rsidRPr="00435538" w:rsidRDefault="00B025BE" w:rsidP="00B30753">
      <w:pPr>
        <w:pStyle w:val="FlietextTH"/>
        <w:rPr>
          <w:rStyle w:val="THRot"/>
          <w:rFonts w:eastAsia="Calibri"/>
          <w:color w:val="auto"/>
        </w:rPr>
      </w:pPr>
      <w:r w:rsidRPr="00435538">
        <w:rPr>
          <w:rFonts w:eastAsia="Calibri"/>
          <w:color w:val="auto"/>
        </w:rPr>
        <w:lastRenderedPageBreak/>
        <w:t>A</w:t>
      </w:r>
      <w:r w:rsidR="002712A6" w:rsidRPr="00435538">
        <w:rPr>
          <w:rFonts w:eastAsia="Calibri"/>
          <w:color w:val="auto"/>
        </w:rPr>
        <w:t>nlage 1: Studienverlaufsplan</w:t>
      </w:r>
      <w:r w:rsidR="002712A6" w:rsidRPr="00435538">
        <w:rPr>
          <w:rFonts w:eastAsia="Calibri"/>
          <w:color w:val="auto"/>
        </w:rPr>
        <w:br/>
      </w:r>
      <w:r w:rsidR="008E464A" w:rsidRPr="00435538">
        <w:rPr>
          <w:rStyle w:val="THRot"/>
          <w:rFonts w:eastAsia="Calibri"/>
          <w:color w:val="auto"/>
        </w:rPr>
        <w:t>Anlage 2: Praxis</w:t>
      </w:r>
      <w:r w:rsidR="002712A6" w:rsidRPr="00435538">
        <w:rPr>
          <w:rStyle w:val="THRot"/>
          <w:rFonts w:eastAsia="Calibri"/>
          <w:color w:val="auto"/>
        </w:rPr>
        <w:t>-</w:t>
      </w:r>
      <w:r w:rsidR="008E464A" w:rsidRPr="00435538">
        <w:rPr>
          <w:rStyle w:val="THRot"/>
          <w:rFonts w:eastAsia="Calibri"/>
          <w:color w:val="auto"/>
        </w:rPr>
        <w:t>/Auslandssemesterordnung</w:t>
      </w:r>
      <w:r w:rsidR="00B30753" w:rsidRPr="00435538">
        <w:rPr>
          <w:rStyle w:val="THRot"/>
          <w:rFonts w:eastAsia="Calibri"/>
          <w:color w:val="auto"/>
        </w:rPr>
        <w:br/>
        <w:t xml:space="preserve">Anlage 3: </w:t>
      </w:r>
      <w:r w:rsidR="00B30753" w:rsidRPr="00435538">
        <w:rPr>
          <w:rStyle w:val="THRot"/>
          <w:color w:val="auto"/>
        </w:rPr>
        <w:t>Veranstaltungskatalog für Teilmodule</w:t>
      </w:r>
    </w:p>
    <w:p w14:paraId="4E92182E" w14:textId="72EAF2D1" w:rsidR="007F6F6E" w:rsidRPr="009B7BBF" w:rsidRDefault="007F6F6E" w:rsidP="009B7BBF">
      <w:pPr>
        <w:pStyle w:val="FlietextTH"/>
        <w:rPr>
          <w:rFonts w:eastAsia="Calibri"/>
        </w:rPr>
        <w:sectPr w:rsidR="007F6F6E" w:rsidRPr="009B7BBF" w:rsidSect="00F26C87">
          <w:headerReference w:type="even" r:id="rId16"/>
          <w:footerReference w:type="even" r:id="rId17"/>
          <w:footerReference w:type="first" r:id="rId18"/>
          <w:type w:val="continuous"/>
          <w:pgSz w:w="11906" w:h="16838" w:code="9"/>
          <w:pgMar w:top="1134" w:right="1117" w:bottom="1361" w:left="1860" w:header="454" w:footer="340" w:gutter="0"/>
          <w:cols w:space="708"/>
          <w:titlePg/>
          <w:docGrid w:linePitch="360"/>
        </w:sectPr>
      </w:pPr>
    </w:p>
    <w:p w14:paraId="55B670EE" w14:textId="77777777" w:rsidR="008B5EC9" w:rsidRPr="008B5EC9" w:rsidRDefault="008B5EC9" w:rsidP="00865890">
      <w:pPr>
        <w:pStyle w:val="berschrift2unnummeriert"/>
        <w:spacing w:beforeLines="0" w:before="0" w:after="120"/>
        <w:rPr>
          <w:rStyle w:val="THRot"/>
          <w:color w:val="000000" w:themeColor="text1"/>
        </w:rPr>
      </w:pPr>
      <w:bookmarkStart w:id="64" w:name="Anlage"/>
      <w:bookmarkStart w:id="65" w:name="_Toc536794781"/>
      <w:bookmarkEnd w:id="64"/>
      <w:r w:rsidRPr="008B5EC9">
        <w:rPr>
          <w:rStyle w:val="THRot"/>
          <w:color w:val="000000" w:themeColor="text1"/>
        </w:rPr>
        <w:lastRenderedPageBreak/>
        <w:t>Anlage 1: Studienverlaufsplan</w:t>
      </w:r>
      <w:bookmarkEnd w:id="65"/>
    </w:p>
    <w:tbl>
      <w:tblPr>
        <w:tblW w:w="7964" w:type="dxa"/>
        <w:tblInd w:w="80" w:type="dxa"/>
        <w:tblCellMar>
          <w:left w:w="70" w:type="dxa"/>
          <w:right w:w="70" w:type="dxa"/>
        </w:tblCellMar>
        <w:tblLook w:val="04A0" w:firstRow="1" w:lastRow="0" w:firstColumn="1" w:lastColumn="0" w:noHBand="0" w:noVBand="1"/>
      </w:tblPr>
      <w:tblGrid>
        <w:gridCol w:w="1160"/>
        <w:gridCol w:w="2835"/>
        <w:gridCol w:w="1701"/>
        <w:gridCol w:w="1134"/>
        <w:gridCol w:w="1134"/>
      </w:tblGrid>
      <w:tr w:rsidR="00A52853" w:rsidRPr="00053E8A" w14:paraId="38A52B62" w14:textId="77777777" w:rsidTr="009B7BBF">
        <w:trPr>
          <w:trHeight w:val="340"/>
        </w:trPr>
        <w:tc>
          <w:tcPr>
            <w:tcW w:w="1160" w:type="dxa"/>
            <w:tcBorders>
              <w:top w:val="single" w:sz="4" w:space="0" w:color="auto"/>
              <w:left w:val="single" w:sz="8" w:space="0" w:color="auto"/>
              <w:bottom w:val="single" w:sz="4" w:space="0" w:color="auto"/>
              <w:right w:val="nil"/>
            </w:tcBorders>
            <w:shd w:val="clear" w:color="auto" w:fill="B2B2B2" w:themeFill="text2" w:themeFillTint="99"/>
            <w:vAlign w:val="center"/>
            <w:hideMark/>
          </w:tcPr>
          <w:p w14:paraId="55EAC9C4" w14:textId="4CE446D6"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Sem.</w:t>
            </w:r>
          </w:p>
        </w:tc>
        <w:tc>
          <w:tcPr>
            <w:tcW w:w="2835" w:type="dxa"/>
            <w:tcBorders>
              <w:top w:val="single" w:sz="4" w:space="0" w:color="auto"/>
              <w:left w:val="nil"/>
              <w:bottom w:val="single" w:sz="4" w:space="0" w:color="auto"/>
              <w:right w:val="nil"/>
            </w:tcBorders>
            <w:shd w:val="clear" w:color="auto" w:fill="B2B2B2" w:themeFill="text2" w:themeFillTint="99"/>
            <w:vAlign w:val="center"/>
            <w:hideMark/>
          </w:tcPr>
          <w:p w14:paraId="2B4B4623"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Modul</w:t>
            </w:r>
          </w:p>
        </w:tc>
        <w:tc>
          <w:tcPr>
            <w:tcW w:w="1701" w:type="dxa"/>
            <w:tcBorders>
              <w:top w:val="single" w:sz="4" w:space="0" w:color="auto"/>
              <w:left w:val="nil"/>
              <w:bottom w:val="single" w:sz="4" w:space="0" w:color="auto"/>
              <w:right w:val="nil"/>
            </w:tcBorders>
            <w:shd w:val="clear" w:color="auto" w:fill="B2B2B2" w:themeFill="text2" w:themeFillTint="99"/>
            <w:vAlign w:val="center"/>
            <w:hideMark/>
          </w:tcPr>
          <w:p w14:paraId="01CE6FB4" w14:textId="77777777" w:rsidR="00A52853" w:rsidRPr="009B7BBF" w:rsidRDefault="00A52853" w:rsidP="003F5EFA">
            <w:pPr>
              <w:rPr>
                <w:rFonts w:ascii="Arial" w:hAnsi="Arial" w:cs="Arial"/>
                <w:b/>
                <w:bCs/>
                <w:sz w:val="16"/>
                <w:szCs w:val="16"/>
              </w:rPr>
            </w:pPr>
            <w:r w:rsidRPr="009B7BBF">
              <w:rPr>
                <w:rFonts w:ascii="Arial" w:hAnsi="Arial" w:cs="Arial"/>
                <w:b/>
                <w:bCs/>
                <w:sz w:val="16"/>
                <w:szCs w:val="16"/>
              </w:rPr>
              <w:t>Teilmodul</w:t>
            </w:r>
          </w:p>
        </w:tc>
        <w:tc>
          <w:tcPr>
            <w:tcW w:w="1134" w:type="dxa"/>
            <w:tcBorders>
              <w:top w:val="single" w:sz="4" w:space="0" w:color="auto"/>
              <w:left w:val="nil"/>
              <w:bottom w:val="single" w:sz="4" w:space="0" w:color="auto"/>
              <w:right w:val="nil"/>
            </w:tcBorders>
            <w:shd w:val="clear" w:color="auto" w:fill="B2B2B2" w:themeFill="text2" w:themeFillTint="99"/>
            <w:vAlign w:val="center"/>
            <w:hideMark/>
          </w:tcPr>
          <w:p w14:paraId="0260DFB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ECTS</w:t>
            </w:r>
          </w:p>
        </w:tc>
        <w:tc>
          <w:tcPr>
            <w:tcW w:w="1134" w:type="dxa"/>
            <w:tcBorders>
              <w:top w:val="single" w:sz="4" w:space="0" w:color="auto"/>
              <w:left w:val="nil"/>
              <w:bottom w:val="single" w:sz="4" w:space="0" w:color="auto"/>
              <w:right w:val="single" w:sz="4" w:space="0" w:color="auto"/>
            </w:tcBorders>
            <w:shd w:val="clear" w:color="auto" w:fill="B2B2B2" w:themeFill="text2" w:themeFillTint="99"/>
            <w:vAlign w:val="center"/>
            <w:hideMark/>
          </w:tcPr>
          <w:p w14:paraId="59735588" w14:textId="77777777" w:rsidR="00A52853" w:rsidRPr="009B7BBF" w:rsidRDefault="00A52853" w:rsidP="003F5EFA">
            <w:pPr>
              <w:jc w:val="center"/>
              <w:rPr>
                <w:rFonts w:ascii="Arial" w:hAnsi="Arial" w:cs="Arial"/>
                <w:b/>
                <w:bCs/>
                <w:sz w:val="16"/>
                <w:szCs w:val="16"/>
              </w:rPr>
            </w:pPr>
            <w:r w:rsidRPr="009B7BBF">
              <w:rPr>
                <w:rFonts w:ascii="Arial" w:hAnsi="Arial" w:cs="Arial"/>
                <w:b/>
                <w:bCs/>
                <w:sz w:val="16"/>
                <w:szCs w:val="16"/>
              </w:rPr>
              <w:t>Benotung</w:t>
            </w:r>
          </w:p>
        </w:tc>
      </w:tr>
      <w:tr w:rsidR="00A52853" w:rsidRPr="00053E8A" w14:paraId="7DF3D17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337E2B70"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1</w:t>
            </w:r>
          </w:p>
        </w:tc>
        <w:tc>
          <w:tcPr>
            <w:tcW w:w="2835" w:type="dxa"/>
            <w:vMerge w:val="restart"/>
            <w:tcBorders>
              <w:top w:val="single" w:sz="4" w:space="0" w:color="auto"/>
              <w:left w:val="nil"/>
              <w:bottom w:val="single" w:sz="4" w:space="0" w:color="000000"/>
              <w:right w:val="nil"/>
            </w:tcBorders>
            <w:shd w:val="clear" w:color="auto" w:fill="auto"/>
            <w:noWrap/>
            <w:vAlign w:val="center"/>
            <w:hideMark/>
          </w:tcPr>
          <w:p w14:paraId="0A55438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1</w:t>
            </w:r>
          </w:p>
        </w:tc>
        <w:tc>
          <w:tcPr>
            <w:tcW w:w="1701" w:type="dxa"/>
            <w:tcBorders>
              <w:top w:val="single" w:sz="4" w:space="0" w:color="auto"/>
              <w:left w:val="nil"/>
              <w:bottom w:val="dotted" w:sz="4" w:space="0" w:color="auto"/>
            </w:tcBorders>
            <w:shd w:val="clear" w:color="auto" w:fill="auto"/>
            <w:noWrap/>
            <w:vAlign w:val="center"/>
            <w:hideMark/>
          </w:tcPr>
          <w:p w14:paraId="040D463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CS11</w:t>
            </w:r>
          </w:p>
        </w:tc>
        <w:tc>
          <w:tcPr>
            <w:tcW w:w="1134" w:type="dxa"/>
            <w:tcBorders>
              <w:top w:val="single" w:sz="4" w:space="0" w:color="auto"/>
              <w:bottom w:val="dotted" w:sz="4" w:space="0" w:color="auto"/>
            </w:tcBorders>
            <w:shd w:val="clear" w:color="auto" w:fill="auto"/>
            <w:noWrap/>
            <w:vAlign w:val="center"/>
            <w:hideMark/>
          </w:tcPr>
          <w:p w14:paraId="545A70B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2CA2D5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BBE2F8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B7629A"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4F4E736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FAE1ED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CS12</w:t>
            </w:r>
          </w:p>
        </w:tc>
        <w:tc>
          <w:tcPr>
            <w:tcW w:w="1134" w:type="dxa"/>
            <w:tcBorders>
              <w:top w:val="dotted" w:sz="4" w:space="0" w:color="auto"/>
              <w:bottom w:val="dotted" w:sz="4" w:space="0" w:color="auto"/>
            </w:tcBorders>
            <w:shd w:val="clear" w:color="auto" w:fill="auto"/>
            <w:noWrap/>
            <w:vAlign w:val="center"/>
            <w:hideMark/>
          </w:tcPr>
          <w:p w14:paraId="1260B36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2CE34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C9F3F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A3270DD"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6C209CCF"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3A2C98D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CS13</w:t>
            </w:r>
          </w:p>
        </w:tc>
        <w:tc>
          <w:tcPr>
            <w:tcW w:w="1134" w:type="dxa"/>
            <w:tcBorders>
              <w:top w:val="dotted" w:sz="4" w:space="0" w:color="auto"/>
              <w:bottom w:val="dotted" w:sz="4" w:space="0" w:color="auto"/>
            </w:tcBorders>
            <w:shd w:val="clear" w:color="auto" w:fill="auto"/>
            <w:noWrap/>
            <w:vAlign w:val="center"/>
            <w:hideMark/>
          </w:tcPr>
          <w:p w14:paraId="1689157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409D1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E896F2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9A0F36C" w14:textId="77777777" w:rsidR="00A52853" w:rsidRPr="009B7BBF" w:rsidRDefault="00A52853" w:rsidP="003F5EFA">
            <w:pPr>
              <w:rPr>
                <w:rFonts w:ascii="Arial" w:hAnsi="Arial" w:cs="Arial"/>
                <w:b/>
                <w:bCs/>
                <w:color w:val="000000"/>
                <w:sz w:val="16"/>
                <w:szCs w:val="16"/>
              </w:rPr>
            </w:pPr>
          </w:p>
        </w:tc>
        <w:tc>
          <w:tcPr>
            <w:tcW w:w="2835" w:type="dxa"/>
            <w:vMerge/>
            <w:tcBorders>
              <w:top w:val="double" w:sz="6" w:space="0" w:color="auto"/>
              <w:left w:val="nil"/>
              <w:bottom w:val="single" w:sz="4" w:space="0" w:color="000000"/>
              <w:right w:val="nil"/>
            </w:tcBorders>
            <w:vAlign w:val="center"/>
            <w:hideMark/>
          </w:tcPr>
          <w:p w14:paraId="7EA71B8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6BD8B53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CS14</w:t>
            </w:r>
          </w:p>
        </w:tc>
        <w:tc>
          <w:tcPr>
            <w:tcW w:w="1134" w:type="dxa"/>
            <w:tcBorders>
              <w:top w:val="dotted" w:sz="4" w:space="0" w:color="auto"/>
              <w:bottom w:val="single" w:sz="4" w:space="0" w:color="auto"/>
            </w:tcBorders>
            <w:shd w:val="clear" w:color="auto" w:fill="auto"/>
            <w:noWrap/>
            <w:vAlign w:val="center"/>
            <w:hideMark/>
          </w:tcPr>
          <w:p w14:paraId="61B4E5C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73DFDF6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0CB21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79AF4A"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3C46836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Designing Futures 1</w:t>
            </w:r>
          </w:p>
        </w:tc>
        <w:tc>
          <w:tcPr>
            <w:tcW w:w="1701" w:type="dxa"/>
            <w:tcBorders>
              <w:top w:val="single" w:sz="4" w:space="0" w:color="auto"/>
              <w:left w:val="nil"/>
              <w:bottom w:val="dotted" w:sz="4" w:space="0" w:color="auto"/>
            </w:tcBorders>
            <w:shd w:val="clear" w:color="auto" w:fill="auto"/>
            <w:noWrap/>
            <w:vAlign w:val="center"/>
            <w:hideMark/>
          </w:tcPr>
          <w:p w14:paraId="782CA26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DF11</w:t>
            </w:r>
          </w:p>
        </w:tc>
        <w:tc>
          <w:tcPr>
            <w:tcW w:w="1134" w:type="dxa"/>
            <w:tcBorders>
              <w:top w:val="single" w:sz="4" w:space="0" w:color="auto"/>
              <w:bottom w:val="dotted" w:sz="4" w:space="0" w:color="auto"/>
            </w:tcBorders>
            <w:shd w:val="clear" w:color="auto" w:fill="auto"/>
            <w:noWrap/>
            <w:vAlign w:val="center"/>
            <w:hideMark/>
          </w:tcPr>
          <w:p w14:paraId="4AC015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604CA2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3FAFE4D"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284E6"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641364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ECB5F7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DF12</w:t>
            </w:r>
          </w:p>
        </w:tc>
        <w:tc>
          <w:tcPr>
            <w:tcW w:w="1134" w:type="dxa"/>
            <w:tcBorders>
              <w:top w:val="dotted" w:sz="4" w:space="0" w:color="auto"/>
              <w:bottom w:val="dotted" w:sz="4" w:space="0" w:color="auto"/>
            </w:tcBorders>
            <w:shd w:val="clear" w:color="auto" w:fill="auto"/>
            <w:noWrap/>
            <w:vAlign w:val="center"/>
            <w:hideMark/>
          </w:tcPr>
          <w:p w14:paraId="27B235B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7AC28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79DE8BB"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EFA903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D7A4E7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20FA9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DF13</w:t>
            </w:r>
          </w:p>
        </w:tc>
        <w:tc>
          <w:tcPr>
            <w:tcW w:w="1134" w:type="dxa"/>
            <w:tcBorders>
              <w:top w:val="dotted" w:sz="4" w:space="0" w:color="auto"/>
              <w:bottom w:val="single" w:sz="4" w:space="0" w:color="auto"/>
            </w:tcBorders>
            <w:shd w:val="clear" w:color="auto" w:fill="auto"/>
            <w:noWrap/>
            <w:vAlign w:val="center"/>
            <w:hideMark/>
          </w:tcPr>
          <w:p w14:paraId="0C6BE95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2E2889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8A84C8A"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FF647C5"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162C116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Explore 1</w:t>
            </w:r>
          </w:p>
        </w:tc>
        <w:tc>
          <w:tcPr>
            <w:tcW w:w="1701" w:type="dxa"/>
            <w:tcBorders>
              <w:top w:val="nil"/>
              <w:left w:val="nil"/>
              <w:bottom w:val="single" w:sz="4" w:space="0" w:color="auto"/>
            </w:tcBorders>
            <w:shd w:val="clear" w:color="auto" w:fill="auto"/>
            <w:noWrap/>
            <w:vAlign w:val="center"/>
            <w:hideMark/>
          </w:tcPr>
          <w:p w14:paraId="33A394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C52ABE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1A99C85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782829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8CF8D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32239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1</w:t>
            </w:r>
          </w:p>
        </w:tc>
        <w:tc>
          <w:tcPr>
            <w:tcW w:w="1701" w:type="dxa"/>
            <w:tcBorders>
              <w:top w:val="single" w:sz="4" w:space="0" w:color="auto"/>
              <w:left w:val="nil"/>
              <w:bottom w:val="single" w:sz="8" w:space="0" w:color="auto"/>
            </w:tcBorders>
            <w:shd w:val="clear" w:color="auto" w:fill="auto"/>
            <w:noWrap/>
            <w:vAlign w:val="center"/>
            <w:hideMark/>
          </w:tcPr>
          <w:p w14:paraId="308D5F5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1C3477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7B989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11AB2F8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4D8E43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2</w:t>
            </w:r>
          </w:p>
        </w:tc>
        <w:tc>
          <w:tcPr>
            <w:tcW w:w="2835" w:type="dxa"/>
            <w:vMerge w:val="restart"/>
            <w:tcBorders>
              <w:top w:val="nil"/>
              <w:left w:val="nil"/>
              <w:bottom w:val="single" w:sz="4" w:space="0" w:color="000000"/>
              <w:right w:val="nil"/>
            </w:tcBorders>
            <w:shd w:val="clear" w:color="auto" w:fill="auto"/>
            <w:noWrap/>
            <w:vAlign w:val="center"/>
            <w:hideMark/>
          </w:tcPr>
          <w:p w14:paraId="1FB750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Coding Software 2</w:t>
            </w:r>
          </w:p>
        </w:tc>
        <w:tc>
          <w:tcPr>
            <w:tcW w:w="1701" w:type="dxa"/>
            <w:tcBorders>
              <w:top w:val="single" w:sz="8" w:space="0" w:color="auto"/>
              <w:left w:val="nil"/>
              <w:bottom w:val="dotted" w:sz="4" w:space="0" w:color="auto"/>
            </w:tcBorders>
            <w:shd w:val="clear" w:color="auto" w:fill="auto"/>
            <w:noWrap/>
            <w:vAlign w:val="center"/>
            <w:hideMark/>
          </w:tcPr>
          <w:p w14:paraId="5692155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CS21</w:t>
            </w:r>
          </w:p>
        </w:tc>
        <w:tc>
          <w:tcPr>
            <w:tcW w:w="1134" w:type="dxa"/>
            <w:tcBorders>
              <w:top w:val="single" w:sz="8" w:space="0" w:color="auto"/>
              <w:bottom w:val="dotted" w:sz="4" w:space="0" w:color="auto"/>
            </w:tcBorders>
            <w:shd w:val="clear" w:color="auto" w:fill="auto"/>
            <w:noWrap/>
            <w:vAlign w:val="center"/>
            <w:hideMark/>
          </w:tcPr>
          <w:p w14:paraId="1F88D1F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EEBA87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9444F8E"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F4C2F4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8BDB431"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00B6A514"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CS22</w:t>
            </w:r>
          </w:p>
        </w:tc>
        <w:tc>
          <w:tcPr>
            <w:tcW w:w="1134" w:type="dxa"/>
            <w:tcBorders>
              <w:top w:val="dotted" w:sz="4" w:space="0" w:color="auto"/>
              <w:bottom w:val="dotted" w:sz="4" w:space="0" w:color="auto"/>
            </w:tcBorders>
            <w:shd w:val="clear" w:color="auto" w:fill="auto"/>
            <w:noWrap/>
            <w:vAlign w:val="center"/>
            <w:hideMark/>
          </w:tcPr>
          <w:p w14:paraId="47AF541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C3ADD3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7320D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7CACE19C"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F58148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41179C5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CS23</w:t>
            </w:r>
          </w:p>
        </w:tc>
        <w:tc>
          <w:tcPr>
            <w:tcW w:w="1134" w:type="dxa"/>
            <w:tcBorders>
              <w:top w:val="dotted" w:sz="4" w:space="0" w:color="auto"/>
              <w:bottom w:val="dotted" w:sz="4" w:space="0" w:color="auto"/>
            </w:tcBorders>
            <w:shd w:val="clear" w:color="auto" w:fill="auto"/>
            <w:noWrap/>
            <w:vAlign w:val="center"/>
            <w:hideMark/>
          </w:tcPr>
          <w:p w14:paraId="5A267B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15949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8961FC4"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0BEA5A0"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CE4D1B3"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14DB36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CS24</w:t>
            </w:r>
          </w:p>
        </w:tc>
        <w:tc>
          <w:tcPr>
            <w:tcW w:w="1134" w:type="dxa"/>
            <w:tcBorders>
              <w:top w:val="dotted" w:sz="4" w:space="0" w:color="auto"/>
              <w:bottom w:val="single" w:sz="4" w:space="0" w:color="auto"/>
            </w:tcBorders>
            <w:shd w:val="clear" w:color="auto" w:fill="auto"/>
            <w:noWrap/>
            <w:vAlign w:val="center"/>
            <w:hideMark/>
          </w:tcPr>
          <w:p w14:paraId="4CC84E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3B87821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DB777B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24D8EA1"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465639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Creating Impact 1</w:t>
            </w:r>
          </w:p>
        </w:tc>
        <w:tc>
          <w:tcPr>
            <w:tcW w:w="1701" w:type="dxa"/>
            <w:tcBorders>
              <w:top w:val="single" w:sz="4" w:space="0" w:color="auto"/>
              <w:left w:val="nil"/>
              <w:bottom w:val="dotted" w:sz="4" w:space="0" w:color="auto"/>
            </w:tcBorders>
            <w:shd w:val="clear" w:color="auto" w:fill="auto"/>
            <w:noWrap/>
            <w:vAlign w:val="center"/>
            <w:hideMark/>
          </w:tcPr>
          <w:p w14:paraId="00AAA56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CI11</w:t>
            </w:r>
          </w:p>
        </w:tc>
        <w:tc>
          <w:tcPr>
            <w:tcW w:w="1134" w:type="dxa"/>
            <w:tcBorders>
              <w:top w:val="single" w:sz="4" w:space="0" w:color="auto"/>
              <w:bottom w:val="dotted" w:sz="4" w:space="0" w:color="auto"/>
            </w:tcBorders>
            <w:shd w:val="clear" w:color="auto" w:fill="auto"/>
            <w:noWrap/>
            <w:vAlign w:val="center"/>
            <w:hideMark/>
          </w:tcPr>
          <w:p w14:paraId="392FA43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73BABB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493F88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2795284"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5F8F62"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40C7EF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CI12</w:t>
            </w:r>
          </w:p>
        </w:tc>
        <w:tc>
          <w:tcPr>
            <w:tcW w:w="1134" w:type="dxa"/>
            <w:tcBorders>
              <w:top w:val="dotted" w:sz="4" w:space="0" w:color="auto"/>
              <w:bottom w:val="dotted" w:sz="4" w:space="0" w:color="auto"/>
            </w:tcBorders>
            <w:shd w:val="clear" w:color="auto" w:fill="auto"/>
            <w:noWrap/>
            <w:vAlign w:val="center"/>
            <w:hideMark/>
          </w:tcPr>
          <w:p w14:paraId="4E2ABEE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8E998B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CBD6F7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B10871"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19D8489"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2F2391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CI13</w:t>
            </w:r>
          </w:p>
        </w:tc>
        <w:tc>
          <w:tcPr>
            <w:tcW w:w="1134" w:type="dxa"/>
            <w:tcBorders>
              <w:top w:val="dotted" w:sz="4" w:space="0" w:color="auto"/>
              <w:bottom w:val="single" w:sz="4" w:space="0" w:color="auto"/>
            </w:tcBorders>
            <w:shd w:val="clear" w:color="auto" w:fill="auto"/>
            <w:noWrap/>
            <w:vAlign w:val="center"/>
            <w:hideMark/>
          </w:tcPr>
          <w:p w14:paraId="0BE6580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ECB6A6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9F03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A6A3314"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273629B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Explore 2</w:t>
            </w:r>
          </w:p>
        </w:tc>
        <w:tc>
          <w:tcPr>
            <w:tcW w:w="1701" w:type="dxa"/>
            <w:tcBorders>
              <w:top w:val="nil"/>
              <w:left w:val="nil"/>
              <w:bottom w:val="single" w:sz="4" w:space="0" w:color="auto"/>
            </w:tcBorders>
            <w:shd w:val="clear" w:color="auto" w:fill="auto"/>
            <w:noWrap/>
            <w:vAlign w:val="center"/>
            <w:hideMark/>
          </w:tcPr>
          <w:p w14:paraId="63EADB5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527C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4 ECTS</w:t>
            </w:r>
          </w:p>
        </w:tc>
        <w:tc>
          <w:tcPr>
            <w:tcW w:w="1134" w:type="dxa"/>
            <w:tcBorders>
              <w:top w:val="nil"/>
              <w:bottom w:val="single" w:sz="4" w:space="0" w:color="auto"/>
              <w:right w:val="single" w:sz="4" w:space="0" w:color="auto"/>
            </w:tcBorders>
            <w:shd w:val="clear" w:color="auto" w:fill="auto"/>
            <w:noWrap/>
            <w:vAlign w:val="center"/>
            <w:hideMark/>
          </w:tcPr>
          <w:p w14:paraId="5120DB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35E7A19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13666AC0"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19FE8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2</w:t>
            </w:r>
          </w:p>
        </w:tc>
        <w:tc>
          <w:tcPr>
            <w:tcW w:w="1701" w:type="dxa"/>
            <w:tcBorders>
              <w:top w:val="single" w:sz="4" w:space="0" w:color="auto"/>
              <w:left w:val="nil"/>
              <w:bottom w:val="single" w:sz="8" w:space="0" w:color="auto"/>
            </w:tcBorders>
            <w:shd w:val="clear" w:color="auto" w:fill="auto"/>
            <w:noWrap/>
            <w:vAlign w:val="center"/>
            <w:hideMark/>
          </w:tcPr>
          <w:p w14:paraId="0F462C0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3E03CA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0C83C34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BEAD4BA"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122EB7B5"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3</w:t>
            </w:r>
          </w:p>
        </w:tc>
        <w:tc>
          <w:tcPr>
            <w:tcW w:w="2835" w:type="dxa"/>
            <w:vMerge w:val="restart"/>
            <w:tcBorders>
              <w:top w:val="nil"/>
              <w:left w:val="nil"/>
              <w:bottom w:val="single" w:sz="4" w:space="0" w:color="000000"/>
              <w:right w:val="nil"/>
            </w:tcBorders>
            <w:shd w:val="clear" w:color="auto" w:fill="auto"/>
            <w:noWrap/>
            <w:vAlign w:val="center"/>
            <w:hideMark/>
          </w:tcPr>
          <w:p w14:paraId="254A67C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Developing Things 1</w:t>
            </w:r>
          </w:p>
        </w:tc>
        <w:tc>
          <w:tcPr>
            <w:tcW w:w="1701" w:type="dxa"/>
            <w:tcBorders>
              <w:top w:val="single" w:sz="8" w:space="0" w:color="auto"/>
              <w:left w:val="nil"/>
              <w:bottom w:val="dotted" w:sz="4" w:space="0" w:color="auto"/>
            </w:tcBorders>
            <w:shd w:val="clear" w:color="auto" w:fill="auto"/>
            <w:noWrap/>
            <w:vAlign w:val="center"/>
            <w:hideMark/>
          </w:tcPr>
          <w:p w14:paraId="327C330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w:t>
            </w:r>
          </w:p>
        </w:tc>
        <w:tc>
          <w:tcPr>
            <w:tcW w:w="1134" w:type="dxa"/>
            <w:tcBorders>
              <w:top w:val="single" w:sz="8" w:space="0" w:color="auto"/>
              <w:bottom w:val="dotted" w:sz="4" w:space="0" w:color="auto"/>
            </w:tcBorders>
            <w:shd w:val="clear" w:color="auto" w:fill="auto"/>
            <w:noWrap/>
            <w:vAlign w:val="center"/>
            <w:hideMark/>
          </w:tcPr>
          <w:p w14:paraId="4106AFE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3896CAB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3507B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AEF90A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638E2406"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F08D896"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DT12</w:t>
            </w:r>
          </w:p>
        </w:tc>
        <w:tc>
          <w:tcPr>
            <w:tcW w:w="1134" w:type="dxa"/>
            <w:tcBorders>
              <w:top w:val="dotted" w:sz="4" w:space="0" w:color="auto"/>
              <w:bottom w:val="dotted" w:sz="4" w:space="0" w:color="auto"/>
            </w:tcBorders>
            <w:shd w:val="clear" w:color="auto" w:fill="auto"/>
            <w:noWrap/>
            <w:vAlign w:val="center"/>
            <w:hideMark/>
          </w:tcPr>
          <w:p w14:paraId="07CCF12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5C4B643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13CF30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18CAEB5"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1D173690"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1E94FF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DT13</w:t>
            </w:r>
          </w:p>
        </w:tc>
        <w:tc>
          <w:tcPr>
            <w:tcW w:w="1134" w:type="dxa"/>
            <w:tcBorders>
              <w:top w:val="dotted" w:sz="4" w:space="0" w:color="auto"/>
              <w:bottom w:val="single" w:sz="4" w:space="0" w:color="auto"/>
            </w:tcBorders>
            <w:shd w:val="clear" w:color="auto" w:fill="auto"/>
            <w:noWrap/>
            <w:vAlign w:val="center"/>
            <w:hideMark/>
          </w:tcPr>
          <w:p w14:paraId="11D10C6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1BD68F1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956F20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6A43FC74"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D38CEB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Creating Impact 2</w:t>
            </w:r>
          </w:p>
        </w:tc>
        <w:tc>
          <w:tcPr>
            <w:tcW w:w="1701" w:type="dxa"/>
            <w:tcBorders>
              <w:top w:val="single" w:sz="4" w:space="0" w:color="auto"/>
              <w:left w:val="nil"/>
              <w:bottom w:val="dotted" w:sz="4" w:space="0" w:color="auto"/>
            </w:tcBorders>
            <w:shd w:val="clear" w:color="auto" w:fill="auto"/>
            <w:noWrap/>
            <w:vAlign w:val="center"/>
            <w:hideMark/>
          </w:tcPr>
          <w:p w14:paraId="175F6E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CI21</w:t>
            </w:r>
          </w:p>
        </w:tc>
        <w:tc>
          <w:tcPr>
            <w:tcW w:w="1134" w:type="dxa"/>
            <w:tcBorders>
              <w:top w:val="single" w:sz="4" w:space="0" w:color="auto"/>
              <w:bottom w:val="dotted" w:sz="4" w:space="0" w:color="auto"/>
            </w:tcBorders>
            <w:shd w:val="clear" w:color="auto" w:fill="auto"/>
            <w:noWrap/>
            <w:vAlign w:val="center"/>
            <w:hideMark/>
          </w:tcPr>
          <w:p w14:paraId="753A6DC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5D9146D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39FFDE7"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78FED88"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7983EF7"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66B46B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CI22</w:t>
            </w:r>
          </w:p>
        </w:tc>
        <w:tc>
          <w:tcPr>
            <w:tcW w:w="1134" w:type="dxa"/>
            <w:tcBorders>
              <w:top w:val="dotted" w:sz="4" w:space="0" w:color="auto"/>
              <w:bottom w:val="dotted" w:sz="4" w:space="0" w:color="auto"/>
            </w:tcBorders>
            <w:shd w:val="clear" w:color="auto" w:fill="auto"/>
            <w:noWrap/>
            <w:vAlign w:val="center"/>
            <w:hideMark/>
          </w:tcPr>
          <w:p w14:paraId="293C1F3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0287825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C03A16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DC4689"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C8AC86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33771C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CI23</w:t>
            </w:r>
          </w:p>
        </w:tc>
        <w:tc>
          <w:tcPr>
            <w:tcW w:w="1134" w:type="dxa"/>
            <w:tcBorders>
              <w:top w:val="dotted" w:sz="4" w:space="0" w:color="auto"/>
              <w:bottom w:val="single" w:sz="4" w:space="0" w:color="auto"/>
            </w:tcBorders>
            <w:shd w:val="clear" w:color="auto" w:fill="auto"/>
            <w:noWrap/>
            <w:vAlign w:val="center"/>
            <w:hideMark/>
          </w:tcPr>
          <w:p w14:paraId="480B162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C5ECDA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225A9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53FFCE"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6B89405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Make 1</w:t>
            </w:r>
          </w:p>
        </w:tc>
        <w:tc>
          <w:tcPr>
            <w:tcW w:w="1701" w:type="dxa"/>
            <w:tcBorders>
              <w:top w:val="nil"/>
              <w:left w:val="nil"/>
              <w:bottom w:val="single" w:sz="4" w:space="0" w:color="auto"/>
            </w:tcBorders>
            <w:shd w:val="clear" w:color="auto" w:fill="auto"/>
            <w:noWrap/>
            <w:vAlign w:val="center"/>
            <w:hideMark/>
          </w:tcPr>
          <w:p w14:paraId="0B759CB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AB64C4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7E98ACAF" w14:textId="5F2D8D6C"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1A565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E6DA0C"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6847C4F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3</w:t>
            </w:r>
          </w:p>
        </w:tc>
        <w:tc>
          <w:tcPr>
            <w:tcW w:w="1701" w:type="dxa"/>
            <w:tcBorders>
              <w:top w:val="single" w:sz="4" w:space="0" w:color="auto"/>
              <w:left w:val="nil"/>
              <w:bottom w:val="single" w:sz="8" w:space="0" w:color="auto"/>
            </w:tcBorders>
            <w:shd w:val="clear" w:color="auto" w:fill="auto"/>
            <w:noWrap/>
            <w:vAlign w:val="center"/>
            <w:hideMark/>
          </w:tcPr>
          <w:p w14:paraId="245B2F7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6E8C87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B601F80" w14:textId="319E2D20"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5916662F"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212AAD9C"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4</w:t>
            </w:r>
          </w:p>
        </w:tc>
        <w:tc>
          <w:tcPr>
            <w:tcW w:w="2835" w:type="dxa"/>
            <w:vMerge w:val="restart"/>
            <w:tcBorders>
              <w:top w:val="nil"/>
              <w:left w:val="nil"/>
              <w:bottom w:val="single" w:sz="4" w:space="0" w:color="000000"/>
              <w:right w:val="nil"/>
            </w:tcBorders>
            <w:shd w:val="clear" w:color="auto" w:fill="auto"/>
            <w:noWrap/>
            <w:vAlign w:val="center"/>
            <w:hideMark/>
          </w:tcPr>
          <w:p w14:paraId="7D52ED3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Designing Futures 2</w:t>
            </w:r>
          </w:p>
        </w:tc>
        <w:tc>
          <w:tcPr>
            <w:tcW w:w="1701" w:type="dxa"/>
            <w:tcBorders>
              <w:top w:val="single" w:sz="8" w:space="0" w:color="auto"/>
              <w:left w:val="nil"/>
              <w:bottom w:val="dotted" w:sz="4" w:space="0" w:color="auto"/>
            </w:tcBorders>
            <w:shd w:val="clear" w:color="auto" w:fill="auto"/>
            <w:noWrap/>
            <w:vAlign w:val="center"/>
            <w:hideMark/>
          </w:tcPr>
          <w:p w14:paraId="71637C5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DF21</w:t>
            </w:r>
          </w:p>
        </w:tc>
        <w:tc>
          <w:tcPr>
            <w:tcW w:w="1134" w:type="dxa"/>
            <w:tcBorders>
              <w:top w:val="single" w:sz="8" w:space="0" w:color="auto"/>
              <w:bottom w:val="dotted" w:sz="4" w:space="0" w:color="auto"/>
            </w:tcBorders>
            <w:shd w:val="clear" w:color="auto" w:fill="auto"/>
            <w:noWrap/>
            <w:vAlign w:val="center"/>
            <w:hideMark/>
          </w:tcPr>
          <w:p w14:paraId="53B2BD7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0B1C55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47B4D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B5AF8AF"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7C0322B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1F57E22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DF22</w:t>
            </w:r>
          </w:p>
        </w:tc>
        <w:tc>
          <w:tcPr>
            <w:tcW w:w="1134" w:type="dxa"/>
            <w:tcBorders>
              <w:top w:val="dotted" w:sz="4" w:space="0" w:color="auto"/>
              <w:bottom w:val="dotted" w:sz="4" w:space="0" w:color="auto"/>
            </w:tcBorders>
            <w:shd w:val="clear" w:color="auto" w:fill="auto"/>
            <w:noWrap/>
            <w:vAlign w:val="center"/>
            <w:hideMark/>
          </w:tcPr>
          <w:p w14:paraId="7DF74CE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134DA33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178CB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957E24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2B9107BA"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75E2320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DF23</w:t>
            </w:r>
          </w:p>
        </w:tc>
        <w:tc>
          <w:tcPr>
            <w:tcW w:w="1134" w:type="dxa"/>
            <w:tcBorders>
              <w:top w:val="dotted" w:sz="4" w:space="0" w:color="auto"/>
              <w:bottom w:val="single" w:sz="4" w:space="0" w:color="auto"/>
            </w:tcBorders>
            <w:shd w:val="clear" w:color="auto" w:fill="auto"/>
            <w:noWrap/>
            <w:vAlign w:val="center"/>
            <w:hideMark/>
          </w:tcPr>
          <w:p w14:paraId="7EF1712D"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F8FB7D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23BB16F"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D995A6C"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2EAB3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Developing Things 2</w:t>
            </w:r>
          </w:p>
        </w:tc>
        <w:tc>
          <w:tcPr>
            <w:tcW w:w="1701" w:type="dxa"/>
            <w:tcBorders>
              <w:top w:val="single" w:sz="4" w:space="0" w:color="auto"/>
              <w:left w:val="nil"/>
              <w:bottom w:val="dotted" w:sz="4" w:space="0" w:color="auto"/>
            </w:tcBorders>
            <w:shd w:val="clear" w:color="auto" w:fill="auto"/>
            <w:noWrap/>
            <w:vAlign w:val="center"/>
            <w:hideMark/>
          </w:tcPr>
          <w:p w14:paraId="4C6A34F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DT21</w:t>
            </w:r>
          </w:p>
        </w:tc>
        <w:tc>
          <w:tcPr>
            <w:tcW w:w="1134" w:type="dxa"/>
            <w:tcBorders>
              <w:top w:val="single" w:sz="4" w:space="0" w:color="auto"/>
              <w:bottom w:val="dotted" w:sz="4" w:space="0" w:color="auto"/>
            </w:tcBorders>
            <w:shd w:val="clear" w:color="auto" w:fill="auto"/>
            <w:noWrap/>
            <w:vAlign w:val="center"/>
            <w:hideMark/>
          </w:tcPr>
          <w:p w14:paraId="3DB44FF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496D53F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B56374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7129C5B"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0052F45"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dotted" w:sz="4" w:space="0" w:color="auto"/>
            </w:tcBorders>
            <w:shd w:val="clear" w:color="auto" w:fill="auto"/>
            <w:noWrap/>
            <w:vAlign w:val="center"/>
            <w:hideMark/>
          </w:tcPr>
          <w:p w14:paraId="51F33D3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DT22</w:t>
            </w:r>
          </w:p>
        </w:tc>
        <w:tc>
          <w:tcPr>
            <w:tcW w:w="1134" w:type="dxa"/>
            <w:tcBorders>
              <w:top w:val="dotted" w:sz="4" w:space="0" w:color="auto"/>
              <w:bottom w:val="dotted" w:sz="4" w:space="0" w:color="auto"/>
            </w:tcBorders>
            <w:shd w:val="clear" w:color="auto" w:fill="auto"/>
            <w:noWrap/>
            <w:vAlign w:val="center"/>
            <w:hideMark/>
          </w:tcPr>
          <w:p w14:paraId="229455C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dotted" w:sz="4" w:space="0" w:color="auto"/>
              <w:right w:val="single" w:sz="4" w:space="0" w:color="auto"/>
            </w:tcBorders>
            <w:shd w:val="clear" w:color="auto" w:fill="auto"/>
            <w:noWrap/>
            <w:vAlign w:val="center"/>
            <w:hideMark/>
          </w:tcPr>
          <w:p w14:paraId="2FAAED1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FBAB68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592F01D"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31125C28"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28663948"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DT23</w:t>
            </w:r>
          </w:p>
        </w:tc>
        <w:tc>
          <w:tcPr>
            <w:tcW w:w="1134" w:type="dxa"/>
            <w:tcBorders>
              <w:top w:val="dotted" w:sz="4" w:space="0" w:color="auto"/>
              <w:bottom w:val="single" w:sz="4" w:space="0" w:color="auto"/>
            </w:tcBorders>
            <w:shd w:val="clear" w:color="auto" w:fill="auto"/>
            <w:noWrap/>
            <w:vAlign w:val="center"/>
            <w:hideMark/>
          </w:tcPr>
          <w:p w14:paraId="2BC626A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6BC56B8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562B4E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8F8C0B2"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4A051ED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Make 2</w:t>
            </w:r>
          </w:p>
        </w:tc>
        <w:tc>
          <w:tcPr>
            <w:tcW w:w="1701" w:type="dxa"/>
            <w:tcBorders>
              <w:top w:val="nil"/>
              <w:left w:val="nil"/>
              <w:bottom w:val="single" w:sz="4" w:space="0" w:color="auto"/>
            </w:tcBorders>
            <w:shd w:val="clear" w:color="auto" w:fill="auto"/>
            <w:noWrap/>
            <w:vAlign w:val="center"/>
            <w:hideMark/>
          </w:tcPr>
          <w:p w14:paraId="417DF8F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EFDA8D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7 ECTS</w:t>
            </w:r>
          </w:p>
        </w:tc>
        <w:tc>
          <w:tcPr>
            <w:tcW w:w="1134" w:type="dxa"/>
            <w:tcBorders>
              <w:top w:val="nil"/>
              <w:bottom w:val="single" w:sz="4" w:space="0" w:color="auto"/>
              <w:right w:val="single" w:sz="4" w:space="0" w:color="auto"/>
            </w:tcBorders>
            <w:shd w:val="clear" w:color="auto" w:fill="auto"/>
            <w:noWrap/>
            <w:vAlign w:val="center"/>
            <w:hideMark/>
          </w:tcPr>
          <w:p w14:paraId="2443BAD1" w14:textId="605CA9A8" w:rsidR="00A52853" w:rsidRPr="009B7BBF" w:rsidRDefault="00BE65FD"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005F859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6C3A923"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5B3C70AA"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4</w:t>
            </w:r>
          </w:p>
        </w:tc>
        <w:tc>
          <w:tcPr>
            <w:tcW w:w="1701" w:type="dxa"/>
            <w:tcBorders>
              <w:top w:val="single" w:sz="4" w:space="0" w:color="auto"/>
              <w:left w:val="nil"/>
              <w:bottom w:val="single" w:sz="8" w:space="0" w:color="auto"/>
            </w:tcBorders>
            <w:shd w:val="clear" w:color="auto" w:fill="auto"/>
            <w:noWrap/>
            <w:vAlign w:val="center"/>
            <w:hideMark/>
          </w:tcPr>
          <w:p w14:paraId="38BB188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4D36BC7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7EA3E2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A52853" w:rsidRPr="00053E8A" w14:paraId="080A09D5"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B93908B"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5</w:t>
            </w:r>
          </w:p>
        </w:tc>
        <w:tc>
          <w:tcPr>
            <w:tcW w:w="2835" w:type="dxa"/>
            <w:vMerge w:val="restart"/>
            <w:tcBorders>
              <w:top w:val="nil"/>
              <w:left w:val="nil"/>
              <w:bottom w:val="single" w:sz="4" w:space="0" w:color="000000"/>
              <w:right w:val="nil"/>
            </w:tcBorders>
            <w:shd w:val="clear" w:color="auto" w:fill="auto"/>
            <w:noWrap/>
            <w:vAlign w:val="center"/>
            <w:hideMark/>
          </w:tcPr>
          <w:p w14:paraId="171D1D4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Designing Futures 3</w:t>
            </w:r>
          </w:p>
        </w:tc>
        <w:tc>
          <w:tcPr>
            <w:tcW w:w="1701" w:type="dxa"/>
            <w:tcBorders>
              <w:top w:val="single" w:sz="8" w:space="0" w:color="auto"/>
              <w:left w:val="nil"/>
              <w:bottom w:val="dotted" w:sz="4" w:space="0" w:color="auto"/>
            </w:tcBorders>
            <w:shd w:val="clear" w:color="auto" w:fill="auto"/>
            <w:noWrap/>
            <w:vAlign w:val="center"/>
            <w:hideMark/>
          </w:tcPr>
          <w:p w14:paraId="52F933E3"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DF31</w:t>
            </w:r>
          </w:p>
        </w:tc>
        <w:tc>
          <w:tcPr>
            <w:tcW w:w="1134" w:type="dxa"/>
            <w:tcBorders>
              <w:top w:val="single" w:sz="8" w:space="0" w:color="auto"/>
              <w:bottom w:val="dotted" w:sz="4" w:space="0" w:color="auto"/>
            </w:tcBorders>
            <w:shd w:val="clear" w:color="auto" w:fill="auto"/>
            <w:noWrap/>
            <w:vAlign w:val="center"/>
            <w:hideMark/>
          </w:tcPr>
          <w:p w14:paraId="20403208"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8" w:space="0" w:color="auto"/>
              <w:bottom w:val="dotted" w:sz="4" w:space="0" w:color="auto"/>
              <w:right w:val="single" w:sz="4" w:space="0" w:color="auto"/>
            </w:tcBorders>
            <w:shd w:val="clear" w:color="auto" w:fill="auto"/>
            <w:noWrap/>
            <w:vAlign w:val="center"/>
            <w:hideMark/>
          </w:tcPr>
          <w:p w14:paraId="59CC273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BF38A79"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427EC7A"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0AA7AB5D"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5D65B4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DF32</w:t>
            </w:r>
          </w:p>
        </w:tc>
        <w:tc>
          <w:tcPr>
            <w:tcW w:w="1134" w:type="dxa"/>
            <w:tcBorders>
              <w:top w:val="dotted" w:sz="4" w:space="0" w:color="auto"/>
              <w:bottom w:val="single" w:sz="4" w:space="0" w:color="auto"/>
            </w:tcBorders>
            <w:shd w:val="clear" w:color="auto" w:fill="auto"/>
            <w:noWrap/>
            <w:vAlign w:val="center"/>
            <w:hideMark/>
          </w:tcPr>
          <w:p w14:paraId="7CB330EC"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0168C8F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452B2A58"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9140166" w14:textId="77777777" w:rsidR="00A52853" w:rsidRPr="009B7BBF" w:rsidRDefault="00A52853" w:rsidP="003F5EFA">
            <w:pPr>
              <w:rPr>
                <w:rFonts w:ascii="Arial" w:hAnsi="Arial" w:cs="Arial"/>
                <w:b/>
                <w:bCs/>
                <w:color w:val="000000"/>
                <w:sz w:val="16"/>
                <w:szCs w:val="16"/>
              </w:rPr>
            </w:pPr>
          </w:p>
        </w:tc>
        <w:tc>
          <w:tcPr>
            <w:tcW w:w="2835" w:type="dxa"/>
            <w:vMerge w:val="restart"/>
            <w:tcBorders>
              <w:top w:val="nil"/>
              <w:left w:val="nil"/>
              <w:bottom w:val="single" w:sz="4" w:space="0" w:color="000000"/>
              <w:right w:val="nil"/>
            </w:tcBorders>
            <w:shd w:val="clear" w:color="auto" w:fill="auto"/>
            <w:noWrap/>
            <w:vAlign w:val="center"/>
            <w:hideMark/>
          </w:tcPr>
          <w:p w14:paraId="4F86894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Creating Impact 3</w:t>
            </w:r>
          </w:p>
        </w:tc>
        <w:tc>
          <w:tcPr>
            <w:tcW w:w="1701" w:type="dxa"/>
            <w:tcBorders>
              <w:top w:val="single" w:sz="4" w:space="0" w:color="auto"/>
              <w:left w:val="nil"/>
              <w:bottom w:val="dotted" w:sz="4" w:space="0" w:color="auto"/>
            </w:tcBorders>
            <w:shd w:val="clear" w:color="auto" w:fill="auto"/>
            <w:noWrap/>
            <w:vAlign w:val="center"/>
            <w:hideMark/>
          </w:tcPr>
          <w:p w14:paraId="774E05A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CI31</w:t>
            </w:r>
          </w:p>
        </w:tc>
        <w:tc>
          <w:tcPr>
            <w:tcW w:w="1134" w:type="dxa"/>
            <w:tcBorders>
              <w:top w:val="single" w:sz="4" w:space="0" w:color="auto"/>
              <w:bottom w:val="dotted" w:sz="4" w:space="0" w:color="auto"/>
            </w:tcBorders>
            <w:shd w:val="clear" w:color="auto" w:fill="auto"/>
            <w:noWrap/>
            <w:vAlign w:val="center"/>
            <w:hideMark/>
          </w:tcPr>
          <w:p w14:paraId="3284298B"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single" w:sz="4" w:space="0" w:color="auto"/>
              <w:bottom w:val="dotted" w:sz="4" w:space="0" w:color="auto"/>
              <w:right w:val="single" w:sz="4" w:space="0" w:color="auto"/>
            </w:tcBorders>
            <w:shd w:val="clear" w:color="auto" w:fill="auto"/>
            <w:noWrap/>
            <w:vAlign w:val="center"/>
            <w:hideMark/>
          </w:tcPr>
          <w:p w14:paraId="133A7870"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6AD1BC16"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24043AA7" w14:textId="77777777" w:rsidR="00A52853" w:rsidRPr="009B7BBF" w:rsidRDefault="00A52853" w:rsidP="003F5EFA">
            <w:pPr>
              <w:rPr>
                <w:rFonts w:ascii="Arial" w:hAnsi="Arial" w:cs="Arial"/>
                <w:b/>
                <w:bCs/>
                <w:color w:val="000000"/>
                <w:sz w:val="16"/>
                <w:szCs w:val="16"/>
              </w:rPr>
            </w:pPr>
          </w:p>
        </w:tc>
        <w:tc>
          <w:tcPr>
            <w:tcW w:w="2835" w:type="dxa"/>
            <w:vMerge/>
            <w:tcBorders>
              <w:top w:val="nil"/>
              <w:left w:val="nil"/>
              <w:bottom w:val="single" w:sz="4" w:space="0" w:color="000000"/>
              <w:right w:val="nil"/>
            </w:tcBorders>
            <w:vAlign w:val="center"/>
            <w:hideMark/>
          </w:tcPr>
          <w:p w14:paraId="514AD37C" w14:textId="77777777" w:rsidR="00A52853" w:rsidRPr="009B7BBF" w:rsidRDefault="00A52853" w:rsidP="003F5EFA">
            <w:pPr>
              <w:rPr>
                <w:rFonts w:ascii="Arial" w:hAnsi="Arial" w:cs="Arial"/>
                <w:color w:val="000000"/>
                <w:sz w:val="16"/>
                <w:szCs w:val="16"/>
              </w:rPr>
            </w:pPr>
          </w:p>
        </w:tc>
        <w:tc>
          <w:tcPr>
            <w:tcW w:w="1701" w:type="dxa"/>
            <w:tcBorders>
              <w:top w:val="dotted" w:sz="4" w:space="0" w:color="auto"/>
              <w:left w:val="nil"/>
              <w:bottom w:val="single" w:sz="4" w:space="0" w:color="auto"/>
            </w:tcBorders>
            <w:shd w:val="clear" w:color="auto" w:fill="auto"/>
            <w:noWrap/>
            <w:vAlign w:val="center"/>
            <w:hideMark/>
          </w:tcPr>
          <w:p w14:paraId="3EA02C71"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CI32</w:t>
            </w:r>
          </w:p>
        </w:tc>
        <w:tc>
          <w:tcPr>
            <w:tcW w:w="1134" w:type="dxa"/>
            <w:tcBorders>
              <w:top w:val="dotted" w:sz="4" w:space="0" w:color="auto"/>
              <w:bottom w:val="single" w:sz="4" w:space="0" w:color="auto"/>
            </w:tcBorders>
            <w:shd w:val="clear" w:color="auto" w:fill="auto"/>
            <w:noWrap/>
            <w:vAlign w:val="center"/>
            <w:hideMark/>
          </w:tcPr>
          <w:p w14:paraId="1DD5D432"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dotted" w:sz="4" w:space="0" w:color="auto"/>
              <w:bottom w:val="single" w:sz="4" w:space="0" w:color="auto"/>
              <w:right w:val="single" w:sz="4" w:space="0" w:color="auto"/>
            </w:tcBorders>
            <w:shd w:val="clear" w:color="auto" w:fill="auto"/>
            <w:noWrap/>
            <w:vAlign w:val="center"/>
            <w:hideMark/>
          </w:tcPr>
          <w:p w14:paraId="2F3A4E11"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DE62F7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B299700"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559289FB"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Project Launch</w:t>
            </w:r>
          </w:p>
        </w:tc>
        <w:tc>
          <w:tcPr>
            <w:tcW w:w="1701" w:type="dxa"/>
            <w:tcBorders>
              <w:top w:val="nil"/>
              <w:left w:val="nil"/>
              <w:bottom w:val="single" w:sz="4" w:space="0" w:color="auto"/>
            </w:tcBorders>
            <w:shd w:val="clear" w:color="auto" w:fill="auto"/>
            <w:noWrap/>
            <w:vAlign w:val="center"/>
            <w:hideMark/>
          </w:tcPr>
          <w:p w14:paraId="71C437C0"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620487E4"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13 ECTS</w:t>
            </w:r>
          </w:p>
        </w:tc>
        <w:tc>
          <w:tcPr>
            <w:tcW w:w="1134" w:type="dxa"/>
            <w:tcBorders>
              <w:top w:val="nil"/>
              <w:bottom w:val="single" w:sz="4" w:space="0" w:color="auto"/>
              <w:right w:val="single" w:sz="4" w:space="0" w:color="auto"/>
            </w:tcBorders>
            <w:shd w:val="clear" w:color="auto" w:fill="auto"/>
            <w:noWrap/>
            <w:vAlign w:val="center"/>
            <w:hideMark/>
          </w:tcPr>
          <w:p w14:paraId="62DE1C07"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98EB7AC"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B75919"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4EE1D38C"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5</w:t>
            </w:r>
          </w:p>
        </w:tc>
        <w:tc>
          <w:tcPr>
            <w:tcW w:w="1701" w:type="dxa"/>
            <w:tcBorders>
              <w:top w:val="single" w:sz="4" w:space="0" w:color="auto"/>
              <w:left w:val="nil"/>
              <w:bottom w:val="single" w:sz="8" w:space="0" w:color="auto"/>
            </w:tcBorders>
            <w:shd w:val="clear" w:color="auto" w:fill="auto"/>
            <w:noWrap/>
            <w:vAlign w:val="center"/>
            <w:hideMark/>
          </w:tcPr>
          <w:p w14:paraId="487D75EE"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8" w:space="0" w:color="auto"/>
            </w:tcBorders>
            <w:shd w:val="clear" w:color="auto" w:fill="auto"/>
            <w:noWrap/>
            <w:vAlign w:val="center"/>
            <w:hideMark/>
          </w:tcPr>
          <w:p w14:paraId="067F722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624A5AE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r w:rsidR="001B0D78" w:rsidRPr="00053E8A" w14:paraId="5A75D4C0"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53291434" w14:textId="083BE85D" w:rsidR="001B0D78" w:rsidRPr="009B7BBF" w:rsidRDefault="001B0D78" w:rsidP="003F5EFA">
            <w:pPr>
              <w:jc w:val="center"/>
              <w:rPr>
                <w:rFonts w:ascii="Arial" w:hAnsi="Arial" w:cs="Arial"/>
                <w:b/>
                <w:bCs/>
                <w:color w:val="000000"/>
                <w:sz w:val="16"/>
                <w:szCs w:val="16"/>
              </w:rPr>
            </w:pPr>
            <w:r>
              <w:rPr>
                <w:rFonts w:ascii="Arial" w:hAnsi="Arial" w:cs="Arial"/>
                <w:b/>
                <w:bCs/>
                <w:color w:val="000000"/>
                <w:sz w:val="16"/>
                <w:szCs w:val="16"/>
              </w:rPr>
              <w:t>(6)</w:t>
            </w:r>
          </w:p>
        </w:tc>
        <w:tc>
          <w:tcPr>
            <w:tcW w:w="2835" w:type="dxa"/>
            <w:vMerge w:val="restart"/>
            <w:tcBorders>
              <w:top w:val="single" w:sz="8" w:space="0" w:color="auto"/>
              <w:left w:val="nil"/>
              <w:right w:val="nil"/>
            </w:tcBorders>
            <w:shd w:val="clear" w:color="auto" w:fill="auto"/>
            <w:noWrap/>
            <w:vAlign w:val="center"/>
            <w:hideMark/>
          </w:tcPr>
          <w:p w14:paraId="0928817A" w14:textId="7777777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p w14:paraId="71FBED2C" w14:textId="77777777" w:rsidR="001B0D78" w:rsidRPr="009B7BBF" w:rsidRDefault="001B0D78" w:rsidP="003F5EFA">
            <w:pPr>
              <w:rPr>
                <w:rFonts w:ascii="Arial" w:hAnsi="Arial" w:cs="Arial"/>
                <w:i/>
                <w:iCs/>
                <w:color w:val="000000"/>
                <w:sz w:val="16"/>
                <w:szCs w:val="16"/>
              </w:rPr>
            </w:pPr>
            <w:r>
              <w:rPr>
                <w:rFonts w:ascii="Arial" w:hAnsi="Arial" w:cs="Arial"/>
                <w:i/>
                <w:iCs/>
                <w:color w:val="000000"/>
                <w:sz w:val="16"/>
                <w:szCs w:val="16"/>
              </w:rPr>
              <w:t>Optionales Praxissemester mit</w:t>
            </w:r>
            <w:r>
              <w:rPr>
                <w:rFonts w:ascii="Arial" w:hAnsi="Arial" w:cs="Arial"/>
                <w:i/>
                <w:iCs/>
                <w:color w:val="000000"/>
                <w:sz w:val="16"/>
                <w:szCs w:val="16"/>
              </w:rPr>
              <w:br/>
            </w:r>
            <w:r w:rsidRPr="009B7BBF">
              <w:rPr>
                <w:rFonts w:ascii="Arial" w:hAnsi="Arial" w:cs="Arial"/>
                <w:i/>
                <w:iCs/>
                <w:color w:val="000000"/>
                <w:sz w:val="16"/>
                <w:szCs w:val="16"/>
              </w:rPr>
              <w:t>eine</w:t>
            </w:r>
            <w:r>
              <w:rPr>
                <w:rFonts w:ascii="Arial" w:hAnsi="Arial" w:cs="Arial"/>
                <w:i/>
                <w:iCs/>
                <w:color w:val="000000"/>
                <w:sz w:val="16"/>
                <w:szCs w:val="16"/>
              </w:rPr>
              <w:t>r</w:t>
            </w:r>
            <w:r w:rsidRPr="009B7BBF">
              <w:rPr>
                <w:rFonts w:ascii="Arial" w:hAnsi="Arial" w:cs="Arial"/>
                <w:i/>
                <w:iCs/>
                <w:color w:val="000000"/>
                <w:sz w:val="16"/>
                <w:szCs w:val="16"/>
              </w:rPr>
              <w:t xml:space="preserve"> der drei Alternativen</w:t>
            </w:r>
          </w:p>
          <w:p w14:paraId="69F8FD1C" w14:textId="68C6B89A"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w:t>
            </w:r>
          </w:p>
        </w:tc>
        <w:tc>
          <w:tcPr>
            <w:tcW w:w="1701" w:type="dxa"/>
            <w:tcBorders>
              <w:top w:val="nil"/>
              <w:left w:val="nil"/>
              <w:bottom w:val="single" w:sz="4" w:space="0" w:color="auto"/>
            </w:tcBorders>
            <w:shd w:val="clear" w:color="auto" w:fill="auto"/>
            <w:noWrap/>
            <w:vAlign w:val="center"/>
            <w:hideMark/>
          </w:tcPr>
          <w:p w14:paraId="1012FC6F" w14:textId="3A99DE67"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Semester abroad</w:t>
            </w:r>
          </w:p>
        </w:tc>
        <w:tc>
          <w:tcPr>
            <w:tcW w:w="1134" w:type="dxa"/>
            <w:tcBorders>
              <w:top w:val="nil"/>
              <w:bottom w:val="single" w:sz="4" w:space="0" w:color="auto"/>
            </w:tcBorders>
            <w:shd w:val="clear" w:color="auto" w:fill="auto"/>
            <w:noWrap/>
            <w:vAlign w:val="center"/>
            <w:hideMark/>
          </w:tcPr>
          <w:p w14:paraId="75121667"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51F260BB" w14:textId="06473D32"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48CFC7C" w14:textId="77777777" w:rsidTr="00C12E3D">
        <w:trPr>
          <w:trHeight w:val="194"/>
        </w:trPr>
        <w:tc>
          <w:tcPr>
            <w:tcW w:w="1160" w:type="dxa"/>
            <w:vMerge/>
            <w:tcBorders>
              <w:top w:val="single" w:sz="4" w:space="0" w:color="auto"/>
              <w:left w:val="single" w:sz="8" w:space="0" w:color="auto"/>
              <w:bottom w:val="single" w:sz="8" w:space="0" w:color="000000"/>
              <w:right w:val="nil"/>
            </w:tcBorders>
            <w:vAlign w:val="center"/>
            <w:hideMark/>
          </w:tcPr>
          <w:p w14:paraId="756FBC63" w14:textId="77777777" w:rsidR="001B0D78" w:rsidRPr="009B7BBF" w:rsidRDefault="001B0D78" w:rsidP="003F5EFA">
            <w:pPr>
              <w:rPr>
                <w:rFonts w:ascii="Arial" w:hAnsi="Arial" w:cs="Arial"/>
                <w:b/>
                <w:bCs/>
                <w:color w:val="000000"/>
                <w:sz w:val="16"/>
                <w:szCs w:val="16"/>
              </w:rPr>
            </w:pPr>
          </w:p>
        </w:tc>
        <w:tc>
          <w:tcPr>
            <w:tcW w:w="2835" w:type="dxa"/>
            <w:vMerge/>
            <w:tcBorders>
              <w:left w:val="nil"/>
              <w:right w:val="nil"/>
            </w:tcBorders>
            <w:shd w:val="clear" w:color="auto" w:fill="auto"/>
            <w:noWrap/>
            <w:vAlign w:val="center"/>
            <w:hideMark/>
          </w:tcPr>
          <w:p w14:paraId="5A9B1EB8" w14:textId="70FBDBB4" w:rsidR="001B0D78" w:rsidRPr="009B7BBF" w:rsidRDefault="001B0D78" w:rsidP="003F5EFA">
            <w:pPr>
              <w:rPr>
                <w:rFonts w:ascii="Arial" w:hAnsi="Arial" w:cs="Arial"/>
                <w:i/>
                <w:iCs/>
                <w:color w:val="000000"/>
                <w:sz w:val="16"/>
                <w:szCs w:val="16"/>
              </w:rPr>
            </w:pPr>
          </w:p>
        </w:tc>
        <w:tc>
          <w:tcPr>
            <w:tcW w:w="1701" w:type="dxa"/>
            <w:tcBorders>
              <w:top w:val="nil"/>
              <w:left w:val="nil"/>
              <w:bottom w:val="single" w:sz="4" w:space="0" w:color="auto"/>
            </w:tcBorders>
            <w:shd w:val="clear" w:color="auto" w:fill="auto"/>
            <w:noWrap/>
            <w:vAlign w:val="center"/>
            <w:hideMark/>
          </w:tcPr>
          <w:p w14:paraId="0BF66352" w14:textId="2D2E76F4"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Self-initiated Project</w:t>
            </w:r>
          </w:p>
        </w:tc>
        <w:tc>
          <w:tcPr>
            <w:tcW w:w="1134" w:type="dxa"/>
            <w:tcBorders>
              <w:top w:val="nil"/>
              <w:bottom w:val="single" w:sz="4" w:space="0" w:color="auto"/>
            </w:tcBorders>
            <w:shd w:val="clear" w:color="auto" w:fill="auto"/>
            <w:noWrap/>
            <w:vAlign w:val="center"/>
            <w:hideMark/>
          </w:tcPr>
          <w:p w14:paraId="51E77F01"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4" w:space="0" w:color="auto"/>
              <w:right w:val="single" w:sz="4" w:space="0" w:color="auto"/>
            </w:tcBorders>
            <w:shd w:val="clear" w:color="auto" w:fill="auto"/>
            <w:noWrap/>
            <w:vAlign w:val="center"/>
            <w:hideMark/>
          </w:tcPr>
          <w:p w14:paraId="39001E08" w14:textId="74777B89"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1B0D78" w:rsidRPr="00053E8A" w14:paraId="5CDED81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3FBF0A3F" w14:textId="77777777" w:rsidR="001B0D78" w:rsidRPr="009B7BBF" w:rsidRDefault="001B0D78" w:rsidP="003F5EFA">
            <w:pPr>
              <w:rPr>
                <w:rFonts w:ascii="Arial" w:hAnsi="Arial" w:cs="Arial"/>
                <w:b/>
                <w:bCs/>
                <w:color w:val="000000"/>
                <w:sz w:val="16"/>
                <w:szCs w:val="16"/>
              </w:rPr>
            </w:pPr>
          </w:p>
        </w:tc>
        <w:tc>
          <w:tcPr>
            <w:tcW w:w="2835" w:type="dxa"/>
            <w:vMerge/>
            <w:tcBorders>
              <w:left w:val="nil"/>
              <w:bottom w:val="single" w:sz="8" w:space="0" w:color="auto"/>
              <w:right w:val="nil"/>
            </w:tcBorders>
            <w:shd w:val="clear" w:color="auto" w:fill="auto"/>
            <w:noWrap/>
            <w:vAlign w:val="center"/>
            <w:hideMark/>
          </w:tcPr>
          <w:p w14:paraId="1EF8EDA1" w14:textId="1CCDAF55" w:rsidR="001B0D78" w:rsidRPr="009B7BBF" w:rsidRDefault="001B0D78" w:rsidP="003F5EFA">
            <w:pPr>
              <w:rPr>
                <w:rFonts w:ascii="Arial" w:hAnsi="Arial" w:cs="Arial"/>
                <w:color w:val="000000"/>
                <w:sz w:val="16"/>
                <w:szCs w:val="16"/>
              </w:rPr>
            </w:pPr>
          </w:p>
        </w:tc>
        <w:tc>
          <w:tcPr>
            <w:tcW w:w="1701" w:type="dxa"/>
            <w:tcBorders>
              <w:top w:val="single" w:sz="4" w:space="0" w:color="auto"/>
              <w:left w:val="nil"/>
              <w:bottom w:val="single" w:sz="8" w:space="0" w:color="auto"/>
            </w:tcBorders>
            <w:shd w:val="clear" w:color="auto" w:fill="auto"/>
            <w:noWrap/>
            <w:vAlign w:val="center"/>
            <w:hideMark/>
          </w:tcPr>
          <w:p w14:paraId="4EC0EBB1" w14:textId="14CE8EE2" w:rsidR="001B0D78" w:rsidRPr="009B7BBF" w:rsidRDefault="001B0D78" w:rsidP="003F5EFA">
            <w:pPr>
              <w:rPr>
                <w:rFonts w:ascii="Arial" w:hAnsi="Arial" w:cs="Arial"/>
                <w:color w:val="000000"/>
                <w:sz w:val="16"/>
                <w:szCs w:val="16"/>
              </w:rPr>
            </w:pPr>
            <w:r w:rsidRPr="009B7BBF">
              <w:rPr>
                <w:rFonts w:ascii="Arial" w:hAnsi="Arial" w:cs="Arial"/>
                <w:color w:val="000000"/>
                <w:sz w:val="16"/>
                <w:szCs w:val="16"/>
              </w:rPr>
              <w:t> Internship</w:t>
            </w:r>
          </w:p>
        </w:tc>
        <w:tc>
          <w:tcPr>
            <w:tcW w:w="1134" w:type="dxa"/>
            <w:tcBorders>
              <w:top w:val="nil"/>
              <w:bottom w:val="single" w:sz="8" w:space="0" w:color="auto"/>
            </w:tcBorders>
            <w:shd w:val="clear" w:color="auto" w:fill="auto"/>
            <w:noWrap/>
            <w:vAlign w:val="center"/>
            <w:hideMark/>
          </w:tcPr>
          <w:p w14:paraId="66DCEDAA" w14:textId="77777777" w:rsidR="001B0D78" w:rsidRPr="009B7BBF" w:rsidRDefault="001B0D78" w:rsidP="003F5EFA">
            <w:pPr>
              <w:jc w:val="center"/>
              <w:rPr>
                <w:rFonts w:ascii="Arial" w:hAnsi="Arial" w:cs="Arial"/>
                <w:color w:val="000000"/>
                <w:sz w:val="16"/>
                <w:szCs w:val="16"/>
              </w:rPr>
            </w:pPr>
            <w:r w:rsidRPr="009B7BBF">
              <w:rPr>
                <w:rFonts w:ascii="Arial" w:hAnsi="Arial" w:cs="Arial"/>
                <w:color w:val="000000"/>
                <w:sz w:val="16"/>
                <w:szCs w:val="16"/>
              </w:rPr>
              <w:t>30 ECTS</w:t>
            </w:r>
          </w:p>
        </w:tc>
        <w:tc>
          <w:tcPr>
            <w:tcW w:w="1134" w:type="dxa"/>
            <w:tcBorders>
              <w:top w:val="nil"/>
              <w:bottom w:val="single" w:sz="8" w:space="0" w:color="auto"/>
              <w:right w:val="single" w:sz="4" w:space="0" w:color="auto"/>
            </w:tcBorders>
            <w:shd w:val="clear" w:color="auto" w:fill="auto"/>
            <w:noWrap/>
            <w:vAlign w:val="center"/>
            <w:hideMark/>
          </w:tcPr>
          <w:p w14:paraId="449680FA" w14:textId="08DCEF53" w:rsidR="001B0D78" w:rsidRPr="009B7BBF" w:rsidRDefault="00C337C9" w:rsidP="003F5EFA">
            <w:pPr>
              <w:jc w:val="center"/>
              <w:rPr>
                <w:rFonts w:ascii="Arial" w:hAnsi="Arial" w:cs="Arial"/>
                <w:color w:val="000000"/>
                <w:sz w:val="16"/>
                <w:szCs w:val="16"/>
              </w:rPr>
            </w:pPr>
            <w:r>
              <w:rPr>
                <w:rFonts w:ascii="Arial" w:hAnsi="Arial" w:cs="Arial"/>
                <w:color w:val="000000"/>
                <w:sz w:val="16"/>
                <w:szCs w:val="16"/>
              </w:rPr>
              <w:t>un</w:t>
            </w:r>
            <w:r w:rsidR="001B0D78" w:rsidRPr="009B7BBF">
              <w:rPr>
                <w:rFonts w:ascii="Arial" w:hAnsi="Arial" w:cs="Arial"/>
                <w:color w:val="000000"/>
                <w:sz w:val="16"/>
                <w:szCs w:val="16"/>
              </w:rPr>
              <w:t>benotet</w:t>
            </w:r>
          </w:p>
        </w:tc>
      </w:tr>
      <w:tr w:rsidR="00A52853" w:rsidRPr="00053E8A" w14:paraId="272B51A8" w14:textId="77777777" w:rsidTr="009B7BBF">
        <w:trPr>
          <w:trHeight w:val="255"/>
        </w:trPr>
        <w:tc>
          <w:tcPr>
            <w:tcW w:w="1160"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6C144843" w14:textId="77777777" w:rsidR="00A52853" w:rsidRPr="009B7BBF" w:rsidRDefault="00A52853" w:rsidP="003F5EFA">
            <w:pPr>
              <w:jc w:val="center"/>
              <w:rPr>
                <w:rFonts w:ascii="Arial" w:hAnsi="Arial" w:cs="Arial"/>
                <w:b/>
                <w:bCs/>
                <w:color w:val="000000"/>
                <w:sz w:val="16"/>
                <w:szCs w:val="16"/>
              </w:rPr>
            </w:pPr>
            <w:r w:rsidRPr="009B7BBF">
              <w:rPr>
                <w:rFonts w:ascii="Arial" w:hAnsi="Arial" w:cs="Arial"/>
                <w:b/>
                <w:bCs/>
                <w:color w:val="000000"/>
                <w:sz w:val="16"/>
                <w:szCs w:val="16"/>
              </w:rPr>
              <w:t>6 / 7</w:t>
            </w:r>
          </w:p>
        </w:tc>
        <w:tc>
          <w:tcPr>
            <w:tcW w:w="2835" w:type="dxa"/>
            <w:tcBorders>
              <w:top w:val="nil"/>
              <w:left w:val="nil"/>
              <w:bottom w:val="single" w:sz="4" w:space="0" w:color="auto"/>
              <w:right w:val="nil"/>
            </w:tcBorders>
            <w:shd w:val="clear" w:color="auto" w:fill="auto"/>
            <w:noWrap/>
            <w:vAlign w:val="center"/>
            <w:hideMark/>
          </w:tcPr>
          <w:p w14:paraId="612519B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Praxisprojekt</w:t>
            </w:r>
          </w:p>
        </w:tc>
        <w:tc>
          <w:tcPr>
            <w:tcW w:w="1701" w:type="dxa"/>
            <w:tcBorders>
              <w:top w:val="nil"/>
              <w:left w:val="nil"/>
              <w:bottom w:val="single" w:sz="4" w:space="0" w:color="auto"/>
            </w:tcBorders>
            <w:shd w:val="clear" w:color="auto" w:fill="auto"/>
            <w:noWrap/>
            <w:vAlign w:val="center"/>
            <w:hideMark/>
          </w:tcPr>
          <w:p w14:paraId="67595AF9"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34491D3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10 ECTS</w:t>
            </w:r>
          </w:p>
        </w:tc>
        <w:tc>
          <w:tcPr>
            <w:tcW w:w="1134" w:type="dxa"/>
            <w:tcBorders>
              <w:top w:val="nil"/>
              <w:bottom w:val="single" w:sz="4" w:space="0" w:color="auto"/>
              <w:right w:val="single" w:sz="4" w:space="0" w:color="auto"/>
            </w:tcBorders>
            <w:shd w:val="clear" w:color="auto" w:fill="auto"/>
            <w:noWrap/>
            <w:vAlign w:val="center"/>
            <w:hideMark/>
          </w:tcPr>
          <w:p w14:paraId="73F2080A"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577F8AE0"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43E874C5"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4" w:space="0" w:color="auto"/>
              <w:right w:val="nil"/>
            </w:tcBorders>
            <w:shd w:val="clear" w:color="auto" w:fill="auto"/>
            <w:noWrap/>
            <w:vAlign w:val="center"/>
            <w:hideMark/>
          </w:tcPr>
          <w:p w14:paraId="47D4822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Bachelorarbeit</w:t>
            </w:r>
          </w:p>
        </w:tc>
        <w:tc>
          <w:tcPr>
            <w:tcW w:w="1701" w:type="dxa"/>
            <w:tcBorders>
              <w:top w:val="single" w:sz="4" w:space="0" w:color="auto"/>
              <w:left w:val="nil"/>
              <w:bottom w:val="single" w:sz="4" w:space="0" w:color="auto"/>
            </w:tcBorders>
            <w:shd w:val="clear" w:color="auto" w:fill="auto"/>
            <w:noWrap/>
            <w:vAlign w:val="center"/>
            <w:hideMark/>
          </w:tcPr>
          <w:p w14:paraId="3E9120A7"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single" w:sz="4" w:space="0" w:color="auto"/>
              <w:bottom w:val="single" w:sz="4" w:space="0" w:color="auto"/>
            </w:tcBorders>
            <w:shd w:val="clear" w:color="auto" w:fill="auto"/>
            <w:noWrap/>
            <w:vAlign w:val="center"/>
            <w:hideMark/>
          </w:tcPr>
          <w:p w14:paraId="3AA3B92F"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12 ECTS</w:t>
            </w:r>
          </w:p>
        </w:tc>
        <w:tc>
          <w:tcPr>
            <w:tcW w:w="1134" w:type="dxa"/>
            <w:tcBorders>
              <w:top w:val="single" w:sz="4" w:space="0" w:color="auto"/>
              <w:bottom w:val="single" w:sz="4" w:space="0" w:color="auto"/>
              <w:right w:val="single" w:sz="4" w:space="0" w:color="auto"/>
            </w:tcBorders>
            <w:shd w:val="clear" w:color="auto" w:fill="auto"/>
            <w:noWrap/>
            <w:vAlign w:val="center"/>
            <w:hideMark/>
          </w:tcPr>
          <w:p w14:paraId="36042155"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20C35E93"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52FF9AC6" w14:textId="77777777" w:rsidR="00A52853" w:rsidRPr="009B7BBF" w:rsidRDefault="00A52853" w:rsidP="003F5EFA">
            <w:pPr>
              <w:rPr>
                <w:rFonts w:ascii="Arial" w:hAnsi="Arial" w:cs="Arial"/>
                <w:b/>
                <w:bCs/>
                <w:color w:val="000000"/>
                <w:sz w:val="16"/>
                <w:szCs w:val="16"/>
              </w:rPr>
            </w:pPr>
          </w:p>
        </w:tc>
        <w:tc>
          <w:tcPr>
            <w:tcW w:w="2835" w:type="dxa"/>
            <w:tcBorders>
              <w:top w:val="nil"/>
              <w:left w:val="nil"/>
              <w:bottom w:val="single" w:sz="4" w:space="0" w:color="auto"/>
              <w:right w:val="nil"/>
            </w:tcBorders>
            <w:shd w:val="clear" w:color="auto" w:fill="auto"/>
            <w:noWrap/>
            <w:vAlign w:val="center"/>
            <w:hideMark/>
          </w:tcPr>
          <w:p w14:paraId="32E1913F"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Kolloquium</w:t>
            </w:r>
          </w:p>
        </w:tc>
        <w:tc>
          <w:tcPr>
            <w:tcW w:w="1701" w:type="dxa"/>
            <w:tcBorders>
              <w:top w:val="nil"/>
              <w:left w:val="nil"/>
              <w:bottom w:val="single" w:sz="4" w:space="0" w:color="auto"/>
            </w:tcBorders>
            <w:shd w:val="clear" w:color="auto" w:fill="auto"/>
            <w:noWrap/>
            <w:vAlign w:val="center"/>
            <w:hideMark/>
          </w:tcPr>
          <w:p w14:paraId="128DE645"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4" w:space="0" w:color="auto"/>
            </w:tcBorders>
            <w:shd w:val="clear" w:color="auto" w:fill="auto"/>
            <w:noWrap/>
            <w:vAlign w:val="center"/>
            <w:hideMark/>
          </w:tcPr>
          <w:p w14:paraId="4EDFFF63"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3 ECTS</w:t>
            </w:r>
          </w:p>
        </w:tc>
        <w:tc>
          <w:tcPr>
            <w:tcW w:w="1134" w:type="dxa"/>
            <w:tcBorders>
              <w:top w:val="nil"/>
              <w:bottom w:val="single" w:sz="4" w:space="0" w:color="auto"/>
              <w:right w:val="single" w:sz="4" w:space="0" w:color="auto"/>
            </w:tcBorders>
            <w:shd w:val="clear" w:color="auto" w:fill="auto"/>
            <w:noWrap/>
            <w:vAlign w:val="center"/>
            <w:hideMark/>
          </w:tcPr>
          <w:p w14:paraId="025562FE"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benotet</w:t>
            </w:r>
          </w:p>
        </w:tc>
      </w:tr>
      <w:tr w:rsidR="00A52853" w:rsidRPr="00053E8A" w14:paraId="74B7F6D5" w14:textId="77777777" w:rsidTr="009B7BBF">
        <w:trPr>
          <w:trHeight w:val="255"/>
        </w:trPr>
        <w:tc>
          <w:tcPr>
            <w:tcW w:w="1160" w:type="dxa"/>
            <w:vMerge/>
            <w:tcBorders>
              <w:top w:val="single" w:sz="4" w:space="0" w:color="auto"/>
              <w:left w:val="single" w:sz="8" w:space="0" w:color="auto"/>
              <w:bottom w:val="single" w:sz="8" w:space="0" w:color="000000"/>
              <w:right w:val="nil"/>
            </w:tcBorders>
            <w:vAlign w:val="center"/>
            <w:hideMark/>
          </w:tcPr>
          <w:p w14:paraId="020FFF01" w14:textId="77777777" w:rsidR="00A52853" w:rsidRPr="009B7BBF" w:rsidRDefault="00A52853" w:rsidP="003F5EFA">
            <w:pPr>
              <w:rPr>
                <w:rFonts w:ascii="Arial" w:hAnsi="Arial" w:cs="Arial"/>
                <w:b/>
                <w:bCs/>
                <w:color w:val="000000"/>
                <w:sz w:val="16"/>
                <w:szCs w:val="16"/>
              </w:rPr>
            </w:pPr>
          </w:p>
        </w:tc>
        <w:tc>
          <w:tcPr>
            <w:tcW w:w="2835" w:type="dxa"/>
            <w:tcBorders>
              <w:top w:val="single" w:sz="4" w:space="0" w:color="auto"/>
              <w:left w:val="nil"/>
              <w:bottom w:val="single" w:sz="8" w:space="0" w:color="auto"/>
              <w:right w:val="nil"/>
            </w:tcBorders>
            <w:shd w:val="clear" w:color="auto" w:fill="auto"/>
            <w:noWrap/>
            <w:vAlign w:val="center"/>
            <w:hideMark/>
          </w:tcPr>
          <w:p w14:paraId="3AB68C6D"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Community &amp; Reflection 6</w:t>
            </w:r>
          </w:p>
        </w:tc>
        <w:tc>
          <w:tcPr>
            <w:tcW w:w="1701" w:type="dxa"/>
            <w:tcBorders>
              <w:top w:val="single" w:sz="4" w:space="0" w:color="auto"/>
              <w:left w:val="nil"/>
              <w:bottom w:val="single" w:sz="8" w:space="0" w:color="auto"/>
            </w:tcBorders>
            <w:shd w:val="clear" w:color="auto" w:fill="auto"/>
            <w:noWrap/>
            <w:vAlign w:val="center"/>
            <w:hideMark/>
          </w:tcPr>
          <w:p w14:paraId="0835FAE2" w14:textId="77777777" w:rsidR="00A52853" w:rsidRPr="009B7BBF" w:rsidRDefault="00A52853" w:rsidP="003F5EFA">
            <w:pPr>
              <w:rPr>
                <w:rFonts w:ascii="Arial" w:hAnsi="Arial" w:cs="Arial"/>
                <w:color w:val="000000"/>
                <w:sz w:val="16"/>
                <w:szCs w:val="16"/>
              </w:rPr>
            </w:pPr>
            <w:r w:rsidRPr="009B7BBF">
              <w:rPr>
                <w:rFonts w:ascii="Arial" w:hAnsi="Arial" w:cs="Arial"/>
                <w:color w:val="000000"/>
                <w:sz w:val="16"/>
                <w:szCs w:val="16"/>
              </w:rPr>
              <w:t> </w:t>
            </w:r>
          </w:p>
        </w:tc>
        <w:tc>
          <w:tcPr>
            <w:tcW w:w="1134" w:type="dxa"/>
            <w:tcBorders>
              <w:top w:val="nil"/>
              <w:bottom w:val="single" w:sz="8" w:space="0" w:color="auto"/>
            </w:tcBorders>
            <w:shd w:val="clear" w:color="auto" w:fill="auto"/>
            <w:noWrap/>
            <w:vAlign w:val="center"/>
            <w:hideMark/>
          </w:tcPr>
          <w:p w14:paraId="37EE4646"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5 ECTS</w:t>
            </w:r>
          </w:p>
        </w:tc>
        <w:tc>
          <w:tcPr>
            <w:tcW w:w="1134" w:type="dxa"/>
            <w:tcBorders>
              <w:top w:val="single" w:sz="4" w:space="0" w:color="auto"/>
              <w:bottom w:val="single" w:sz="8" w:space="0" w:color="auto"/>
              <w:right w:val="single" w:sz="4" w:space="0" w:color="auto"/>
            </w:tcBorders>
            <w:shd w:val="clear" w:color="auto" w:fill="auto"/>
            <w:noWrap/>
            <w:vAlign w:val="center"/>
            <w:hideMark/>
          </w:tcPr>
          <w:p w14:paraId="4B0AB469" w14:textId="77777777" w:rsidR="00A52853" w:rsidRPr="009B7BBF" w:rsidRDefault="00A52853" w:rsidP="003F5EFA">
            <w:pPr>
              <w:jc w:val="center"/>
              <w:rPr>
                <w:rFonts w:ascii="Arial" w:hAnsi="Arial" w:cs="Arial"/>
                <w:color w:val="000000"/>
                <w:sz w:val="16"/>
                <w:szCs w:val="16"/>
              </w:rPr>
            </w:pPr>
            <w:r w:rsidRPr="009B7BBF">
              <w:rPr>
                <w:rFonts w:ascii="Arial" w:hAnsi="Arial" w:cs="Arial"/>
                <w:color w:val="000000"/>
                <w:sz w:val="16"/>
                <w:szCs w:val="16"/>
              </w:rPr>
              <w:t>unbenotet</w:t>
            </w:r>
          </w:p>
        </w:tc>
      </w:tr>
    </w:tbl>
    <w:p w14:paraId="531748FB" w14:textId="77D05F70" w:rsidR="00577111" w:rsidRPr="00865890" w:rsidRDefault="004B5512">
      <w:r>
        <w:rPr>
          <w:rStyle w:val="THRot"/>
        </w:rPr>
        <w:t xml:space="preserve"> </w:t>
      </w:r>
      <w:r w:rsidR="00577111">
        <w:rPr>
          <w:rStyle w:val="THRot"/>
        </w:rPr>
        <w:br w:type="page"/>
      </w:r>
    </w:p>
    <w:p w14:paraId="3F579BF3" w14:textId="0578BC73" w:rsidR="00A5231B" w:rsidRPr="00B54BEB" w:rsidRDefault="007F5A4A" w:rsidP="00577111">
      <w:pPr>
        <w:pStyle w:val="berschrift2unnummeriert"/>
        <w:spacing w:before="360" w:after="120"/>
        <w:rPr>
          <w:rStyle w:val="THRot"/>
          <w:color w:val="auto"/>
        </w:rPr>
      </w:pPr>
      <w:bookmarkStart w:id="66" w:name="_Toc536794782"/>
      <w:r w:rsidRPr="00B54BEB">
        <w:rPr>
          <w:rStyle w:val="THRot"/>
          <w:color w:val="auto"/>
        </w:rPr>
        <w:lastRenderedPageBreak/>
        <w:t>Anlage 2: Praxissemesterordnung</w:t>
      </w:r>
      <w:bookmarkEnd w:id="66"/>
    </w:p>
    <w:p w14:paraId="1CF66E96" w14:textId="6E1A0BE6" w:rsidR="00C12E3D" w:rsidRPr="00C12E3D" w:rsidRDefault="00C12E3D" w:rsidP="00450D42">
      <w:pPr>
        <w:pStyle w:val="FlietextTHnummeriert"/>
        <w:numPr>
          <w:ilvl w:val="0"/>
          <w:numId w:val="39"/>
        </w:numPr>
      </w:pPr>
      <w:r w:rsidRPr="00C12E3D">
        <w:t xml:space="preserve">Das Praxissemester soll die Studierenden durch konkrete Aufgabenstellung und praktische Mitarbeit in Betrieben oder anderen Einrichtungen der Berufspraxis </w:t>
      </w:r>
      <w:r w:rsidR="00B54BEB" w:rsidRPr="00C12E3D">
        <w:t>an die Tätigkeit im Berufsfeld des Studiengang</w:t>
      </w:r>
      <w:r w:rsidR="00B54BEB">
        <w:t>s</w:t>
      </w:r>
      <w:r w:rsidR="00B54BEB" w:rsidRPr="00C12E3D">
        <w:t xml:space="preserve"> heranführen</w:t>
      </w:r>
      <w:r w:rsidR="00B54BEB">
        <w:t xml:space="preserve"> oder </w:t>
      </w:r>
      <w:r w:rsidR="00B54BEB" w:rsidRPr="00B54BEB">
        <w:t>ihre Fachkompetenzen und wissenschaftlichen F</w:t>
      </w:r>
      <w:r w:rsidR="00B54BEB">
        <w:t>ä</w:t>
      </w:r>
      <w:r w:rsidR="00B54BEB" w:rsidRPr="00B54BEB">
        <w:t>higkeiten vertiefen und akademische Perspektive erweitern</w:t>
      </w:r>
      <w:r w:rsidR="00435538">
        <w:t>. E</w:t>
      </w:r>
      <w:r w:rsidRPr="00C12E3D">
        <w:t xml:space="preserve">s soll insbesondere dazu dienen, die im bisherigen Studium erworbenen Kenntnisse und </w:t>
      </w:r>
      <w:r w:rsidR="00B54BEB" w:rsidRPr="00C12E3D">
        <w:t>Fähigkeiten</w:t>
      </w:r>
      <w:r w:rsidRPr="00C12E3D">
        <w:t xml:space="preserve"> anzuwenden und gemachten Erfahrungen zu reflektieren und auszuwerten. Die Studierenden sollen dazu motiviert werden, das Praxissemester bei </w:t>
      </w:r>
      <w:r w:rsidR="00B54BEB" w:rsidRPr="00B54BEB">
        <w:t>Unternehmen</w:t>
      </w:r>
      <w:r w:rsidR="00B54BEB">
        <w:t xml:space="preserve">, </w:t>
      </w:r>
      <w:r w:rsidR="00B54BEB" w:rsidRPr="00B54BEB">
        <w:t>Startups</w:t>
      </w:r>
      <w:r w:rsidR="00B54BEB">
        <w:t xml:space="preserve">, </w:t>
      </w:r>
      <w:r w:rsidR="00435538" w:rsidRPr="00B54BEB">
        <w:t>Communities, Vereine</w:t>
      </w:r>
      <w:r w:rsidR="00435538">
        <w:t>n</w:t>
      </w:r>
      <w:r w:rsidR="00435538" w:rsidRPr="00B54BEB">
        <w:t xml:space="preserve">, NGOs, </w:t>
      </w:r>
      <w:r w:rsidR="00B54BEB">
        <w:t xml:space="preserve">Forschungseinrichtung </w:t>
      </w:r>
      <w:r w:rsidR="00435538">
        <w:t xml:space="preserve">oder </w:t>
      </w:r>
      <w:r w:rsidR="00B54BEB">
        <w:t xml:space="preserve">Hochschule </w:t>
      </w:r>
      <w:r w:rsidR="00435538">
        <w:t xml:space="preserve">und anderen Einrichtungen </w:t>
      </w:r>
      <w:r w:rsidR="00B54BEB">
        <w:t xml:space="preserve">im In- oder </w:t>
      </w:r>
      <w:r w:rsidRPr="00C12E3D">
        <w:t>Ausland abzuleisten.</w:t>
      </w:r>
    </w:p>
    <w:p w14:paraId="34FD2AA4" w14:textId="68CEC703" w:rsidR="00C12E3D" w:rsidRPr="00C12E3D" w:rsidRDefault="00C12E3D" w:rsidP="00450D42">
      <w:pPr>
        <w:pStyle w:val="FlietextTHnummeriert"/>
        <w:numPr>
          <w:ilvl w:val="0"/>
          <w:numId w:val="39"/>
        </w:numPr>
      </w:pPr>
      <w:r w:rsidRPr="00B54BEB">
        <w:t>Zum optionalen Praxissemester wird auf Antrag zugelassen, wer alle Module aus de</w:t>
      </w:r>
      <w:r w:rsidR="00435538">
        <w:t xml:space="preserve">n ersten vier Semestern des </w:t>
      </w:r>
      <w:r w:rsidRPr="00B54BEB">
        <w:t>Studienverlaufsplan</w:t>
      </w:r>
      <w:r w:rsidR="00435538">
        <w:t>s</w:t>
      </w:r>
      <w:r w:rsidRPr="00B54BEB">
        <w:t xml:space="preserve"> (Anlage </w:t>
      </w:r>
      <w:r w:rsidR="00435538">
        <w:t>1</w:t>
      </w:r>
      <w:r w:rsidRPr="00B54BEB">
        <w:t xml:space="preserve">) bestanden hat. </w:t>
      </w:r>
    </w:p>
    <w:p w14:paraId="6F5992C1" w14:textId="32ECF8BA" w:rsidR="00C12E3D" w:rsidRPr="00C12E3D" w:rsidRDefault="00C12E3D" w:rsidP="00450D42">
      <w:pPr>
        <w:pStyle w:val="FlietextTHnummeriert"/>
        <w:numPr>
          <w:ilvl w:val="0"/>
          <w:numId w:val="39"/>
        </w:numPr>
      </w:pPr>
      <w:r w:rsidRPr="00C12E3D">
        <w:t>Das Praxissemester wird in der Regel im 6. Semester abgeleistet.</w:t>
      </w:r>
      <w:r w:rsidR="009C606F">
        <w:t xml:space="preserve"> </w:t>
      </w:r>
      <w:r w:rsidRPr="00C12E3D">
        <w:t xml:space="preserve">Das Praxissemester </w:t>
      </w:r>
      <w:r w:rsidR="009C606F">
        <w:t xml:space="preserve">hat einen Umfang von 30 ECTS eine Dauer von </w:t>
      </w:r>
      <w:r w:rsidRPr="00C12E3D">
        <w:t>22 Wochen in Vollzeit.</w:t>
      </w:r>
    </w:p>
    <w:p w14:paraId="5A5FEF02" w14:textId="58396633" w:rsidR="00C12E3D" w:rsidRPr="00C12E3D" w:rsidRDefault="00C12E3D" w:rsidP="00450D42">
      <w:pPr>
        <w:pStyle w:val="FlietextTHnummeriert"/>
        <w:numPr>
          <w:ilvl w:val="0"/>
          <w:numId w:val="39"/>
        </w:numPr>
      </w:pPr>
      <w:r w:rsidRPr="00C12E3D">
        <w:t xml:space="preserve">Jede Studentin und jeder Student entscheidet im 5. Semester selbst, ob sie oder er ein </w:t>
      </w:r>
      <w:r>
        <w:t xml:space="preserve">optionales </w:t>
      </w:r>
      <w:r w:rsidRPr="00C12E3D">
        <w:t xml:space="preserve">Praxissemester ableistet. </w:t>
      </w:r>
    </w:p>
    <w:p w14:paraId="7FA5DB10" w14:textId="7993D31E" w:rsidR="00C12E3D" w:rsidRPr="00C12E3D" w:rsidRDefault="00C12E3D" w:rsidP="00450D42">
      <w:pPr>
        <w:pStyle w:val="FlietextTHnummeriert"/>
        <w:numPr>
          <w:ilvl w:val="0"/>
          <w:numId w:val="39"/>
        </w:numPr>
      </w:pPr>
      <w:r>
        <w:t>Ü</w:t>
      </w:r>
      <w:r w:rsidRPr="00C12E3D">
        <w:t>ber die Zulassung zum Praxissemester und die Genehmigung der Praxispl</w:t>
      </w:r>
      <w:r w:rsidR="00B54BEB">
        <w:t>ä</w:t>
      </w:r>
      <w:r w:rsidRPr="00C12E3D">
        <w:t>tze entscheidet der Prüfungsausschuss.</w:t>
      </w:r>
    </w:p>
    <w:p w14:paraId="3BA8207E" w14:textId="77777777" w:rsidR="00C12E3D" w:rsidRDefault="00C12E3D" w:rsidP="00450D42">
      <w:pPr>
        <w:pStyle w:val="FlietextTHnummeriert"/>
        <w:numPr>
          <w:ilvl w:val="0"/>
          <w:numId w:val="39"/>
        </w:numPr>
      </w:pPr>
      <w:r w:rsidRPr="00C12E3D">
        <w:t>W</w:t>
      </w:r>
      <w:r>
        <w:t>ä</w:t>
      </w:r>
      <w:r w:rsidRPr="00C12E3D">
        <w:t>hrend des Praxissemesters wird jede Studentin und jeder Student von einer bestimmten Professorin oder einem bestimmten Professor betreut</w:t>
      </w:r>
      <w:r>
        <w:t>.</w:t>
      </w:r>
    </w:p>
    <w:p w14:paraId="4ACB1F87" w14:textId="3979B66E" w:rsidR="00C12E3D" w:rsidRPr="00C12E3D" w:rsidRDefault="00C12E3D" w:rsidP="00450D42">
      <w:pPr>
        <w:pStyle w:val="FlietextTHnummeriert"/>
        <w:numPr>
          <w:ilvl w:val="0"/>
          <w:numId w:val="39"/>
        </w:numPr>
      </w:pPr>
      <w:r w:rsidRPr="00C12E3D">
        <w:t xml:space="preserve">Die betreuende Professorin oder der betreuende Professor erkennt die Teilnahme am Praxissemester durch eine Bescheinigung an, wenn nach ihrer oder seiner Feststellung die berufspraktische Tätigkeit dem Zweck des Praxissemesters entsprochen wurde. Die Feststellung wird anhand des Praktikumsberichts und ggf. einer durchgeführten betrieblichen Begehung </w:t>
      </w:r>
      <w:r w:rsidR="00B54BEB">
        <w:t xml:space="preserve">oder Projektpräsentation </w:t>
      </w:r>
      <w:r w:rsidRPr="00C12E3D">
        <w:t xml:space="preserve">getroffen. </w:t>
      </w:r>
    </w:p>
    <w:p w14:paraId="6D854A2B" w14:textId="3491F093" w:rsidR="00C12E3D" w:rsidRPr="00B54BEB" w:rsidRDefault="00C12E3D" w:rsidP="00450D42">
      <w:pPr>
        <w:pStyle w:val="Listenabsatz"/>
        <w:numPr>
          <w:ilvl w:val="0"/>
          <w:numId w:val="39"/>
        </w:numPr>
        <w:spacing w:before="100" w:beforeAutospacing="1" w:after="100" w:afterAutospacing="1"/>
        <w:ind w:left="567" w:hanging="567"/>
        <w:rPr>
          <w:rFonts w:ascii="Arial" w:hAnsi="Arial"/>
          <w:color w:val="000000" w:themeColor="text1"/>
          <w:sz w:val="20"/>
          <w:szCs w:val="20"/>
        </w:rPr>
      </w:pPr>
      <w:r w:rsidRPr="00B54BEB">
        <w:rPr>
          <w:rFonts w:ascii="Arial" w:hAnsi="Arial"/>
          <w:color w:val="000000" w:themeColor="text1"/>
          <w:sz w:val="20"/>
          <w:szCs w:val="20"/>
        </w:rPr>
        <w:t xml:space="preserve">Das Praxissemester wird nicht benotet. </w:t>
      </w:r>
    </w:p>
    <w:p w14:paraId="4854AF27" w14:textId="77777777" w:rsidR="00C12E3D" w:rsidRDefault="00C12E3D" w:rsidP="000E45A5">
      <w:pPr>
        <w:pStyle w:val="berschrift2unnummeriert"/>
        <w:spacing w:before="360" w:after="120"/>
        <w:rPr>
          <w:rStyle w:val="THRot"/>
        </w:rPr>
      </w:pPr>
    </w:p>
    <w:p w14:paraId="507F9485" w14:textId="568F08E2" w:rsidR="000E45A5" w:rsidRDefault="007F6F6E" w:rsidP="000E45A5">
      <w:pPr>
        <w:pStyle w:val="berschrift2unnummeriert"/>
        <w:spacing w:before="360" w:after="120"/>
        <w:rPr>
          <w:rStyle w:val="THRot"/>
        </w:rPr>
      </w:pPr>
      <w:r>
        <w:rPr>
          <w:rStyle w:val="THRot"/>
        </w:rPr>
        <w:br w:type="column"/>
      </w:r>
      <w:bookmarkStart w:id="67" w:name="_Toc536794783"/>
      <w:r w:rsidR="000E45A5" w:rsidRPr="00435538">
        <w:rPr>
          <w:rStyle w:val="THRot"/>
          <w:color w:val="auto"/>
        </w:rPr>
        <w:lastRenderedPageBreak/>
        <w:t xml:space="preserve">Anlage 3: </w:t>
      </w:r>
      <w:r w:rsidR="00B30753" w:rsidRPr="00435538">
        <w:rPr>
          <w:rStyle w:val="THRot"/>
          <w:color w:val="auto"/>
        </w:rPr>
        <w:t>Veranstaltungskatalog</w:t>
      </w:r>
      <w:r w:rsidR="000E45A5" w:rsidRPr="00435538">
        <w:rPr>
          <w:rStyle w:val="THRot"/>
          <w:color w:val="auto"/>
        </w:rPr>
        <w:t xml:space="preserve"> für Teilmodule</w:t>
      </w:r>
      <w:bookmarkEnd w:id="67"/>
    </w:p>
    <w:p w14:paraId="387E11B4" w14:textId="1AB79820" w:rsidR="008C3939" w:rsidRPr="008C3939" w:rsidRDefault="008C3939">
      <w:pPr>
        <w:pStyle w:val="FlietextTH"/>
      </w:pPr>
      <w:r>
        <w:t xml:space="preserve">Der </w:t>
      </w:r>
      <w:r w:rsidRPr="008C3939">
        <w:t>Veranstaltungskatalog für Teilmodule</w:t>
      </w:r>
      <w:r>
        <w:t xml:space="preserve"> stellt dar, welche</w:t>
      </w:r>
      <w:r w:rsidR="006F4FB2">
        <w:t xml:space="preserve"> konkrete Lehrveranstaltung </w:t>
      </w:r>
      <w:r>
        <w:t>für ein</w:t>
      </w:r>
      <w:r w:rsidR="006F4FB2">
        <w:t xml:space="preserve"> Teilmodul anerkannt wird.</w:t>
      </w:r>
      <w:r>
        <w:t xml:space="preserve"> </w:t>
      </w:r>
    </w:p>
    <w:tbl>
      <w:tblPr>
        <w:tblStyle w:val="Tabellenraster"/>
        <w:tblW w:w="0" w:type="auto"/>
        <w:tblInd w:w="79" w:type="dxa"/>
        <w:tblLook w:val="04A0" w:firstRow="1" w:lastRow="0" w:firstColumn="1" w:lastColumn="0" w:noHBand="0" w:noVBand="1"/>
      </w:tblPr>
      <w:tblGrid>
        <w:gridCol w:w="1668"/>
        <w:gridCol w:w="3260"/>
      </w:tblGrid>
      <w:tr w:rsidR="000E45A5" w:rsidRPr="00053E8A" w14:paraId="13B99DEF" w14:textId="77777777" w:rsidTr="009B7BBF">
        <w:trPr>
          <w:trHeight w:val="283"/>
        </w:trPr>
        <w:tc>
          <w:tcPr>
            <w:tcW w:w="1668" w:type="dxa"/>
            <w:shd w:val="clear" w:color="auto" w:fill="B2B2B2" w:themeFill="text2" w:themeFillTint="99"/>
            <w:vAlign w:val="center"/>
            <w:hideMark/>
          </w:tcPr>
          <w:p w14:paraId="4922319C" w14:textId="77777777" w:rsidR="000E45A5" w:rsidRPr="009B7BBF" w:rsidRDefault="000E45A5" w:rsidP="009B7BBF">
            <w:pPr>
              <w:rPr>
                <w:rFonts w:cs="Arial"/>
                <w:b/>
                <w:bCs/>
                <w:sz w:val="16"/>
                <w:szCs w:val="16"/>
              </w:rPr>
            </w:pPr>
            <w:r w:rsidRPr="009B7BBF">
              <w:rPr>
                <w:rFonts w:ascii="Arial" w:hAnsi="Arial" w:cs="Arial"/>
                <w:b/>
                <w:bCs/>
                <w:sz w:val="16"/>
                <w:szCs w:val="16"/>
              </w:rPr>
              <w:t>Teilmodul</w:t>
            </w:r>
          </w:p>
        </w:tc>
        <w:tc>
          <w:tcPr>
            <w:tcW w:w="3260" w:type="dxa"/>
            <w:shd w:val="clear" w:color="auto" w:fill="B2B2B2" w:themeFill="text2" w:themeFillTint="99"/>
            <w:vAlign w:val="center"/>
            <w:hideMark/>
          </w:tcPr>
          <w:p w14:paraId="3FD61A3E" w14:textId="62F10F72" w:rsidR="000E45A5" w:rsidRPr="009B7BBF" w:rsidRDefault="006F4FB2" w:rsidP="009B7BBF">
            <w:pPr>
              <w:rPr>
                <w:rFonts w:cs="Arial"/>
                <w:b/>
                <w:bCs/>
                <w:sz w:val="16"/>
                <w:szCs w:val="16"/>
              </w:rPr>
            </w:pPr>
            <w:r w:rsidRPr="009B7BBF">
              <w:rPr>
                <w:rFonts w:ascii="Arial" w:hAnsi="Arial" w:cs="Arial"/>
                <w:b/>
                <w:bCs/>
                <w:sz w:val="16"/>
                <w:szCs w:val="16"/>
              </w:rPr>
              <w:t>Lehrveranstaltung</w:t>
            </w:r>
          </w:p>
        </w:tc>
      </w:tr>
      <w:tr w:rsidR="000E45A5" w:rsidRPr="00053E8A" w14:paraId="4E0877E5" w14:textId="77777777" w:rsidTr="009B7BBF">
        <w:trPr>
          <w:trHeight w:val="283"/>
        </w:trPr>
        <w:tc>
          <w:tcPr>
            <w:tcW w:w="1668" w:type="dxa"/>
            <w:noWrap/>
            <w:vAlign w:val="center"/>
            <w:hideMark/>
          </w:tcPr>
          <w:p w14:paraId="52EC926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CS11</w:t>
            </w:r>
          </w:p>
        </w:tc>
        <w:tc>
          <w:tcPr>
            <w:tcW w:w="3260" w:type="dxa"/>
            <w:noWrap/>
            <w:vAlign w:val="center"/>
            <w:hideMark/>
          </w:tcPr>
          <w:p w14:paraId="58B90BD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Computational Thinking</w:t>
            </w:r>
          </w:p>
        </w:tc>
      </w:tr>
      <w:tr w:rsidR="000E45A5" w:rsidRPr="00053E8A" w14:paraId="2C9F16EE" w14:textId="77777777" w:rsidTr="009B7BBF">
        <w:trPr>
          <w:trHeight w:val="283"/>
        </w:trPr>
        <w:tc>
          <w:tcPr>
            <w:tcW w:w="1668" w:type="dxa"/>
            <w:noWrap/>
            <w:vAlign w:val="center"/>
            <w:hideMark/>
          </w:tcPr>
          <w:p w14:paraId="35EC73E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CS12</w:t>
            </w:r>
          </w:p>
        </w:tc>
        <w:tc>
          <w:tcPr>
            <w:tcW w:w="3260" w:type="dxa"/>
            <w:noWrap/>
            <w:vAlign w:val="center"/>
            <w:hideMark/>
          </w:tcPr>
          <w:p w14:paraId="4B26DAA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Client Server Basics</w:t>
            </w:r>
          </w:p>
        </w:tc>
      </w:tr>
      <w:tr w:rsidR="000E45A5" w:rsidRPr="00053E8A" w14:paraId="177AA41B" w14:textId="77777777" w:rsidTr="009B7BBF">
        <w:trPr>
          <w:trHeight w:val="283"/>
        </w:trPr>
        <w:tc>
          <w:tcPr>
            <w:tcW w:w="1668" w:type="dxa"/>
            <w:noWrap/>
            <w:vAlign w:val="center"/>
            <w:hideMark/>
          </w:tcPr>
          <w:p w14:paraId="6E3F6F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CS13</w:t>
            </w:r>
          </w:p>
        </w:tc>
        <w:tc>
          <w:tcPr>
            <w:tcW w:w="3260" w:type="dxa"/>
            <w:noWrap/>
            <w:vAlign w:val="center"/>
            <w:hideMark/>
          </w:tcPr>
          <w:p w14:paraId="129C767F"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1</w:t>
            </w:r>
          </w:p>
        </w:tc>
      </w:tr>
      <w:tr w:rsidR="000E45A5" w:rsidRPr="00053E8A" w14:paraId="59B7C00D" w14:textId="77777777" w:rsidTr="009B7BBF">
        <w:trPr>
          <w:trHeight w:val="283"/>
        </w:trPr>
        <w:tc>
          <w:tcPr>
            <w:tcW w:w="1668" w:type="dxa"/>
            <w:noWrap/>
            <w:vAlign w:val="center"/>
            <w:hideMark/>
          </w:tcPr>
          <w:p w14:paraId="56F65B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CS14</w:t>
            </w:r>
          </w:p>
        </w:tc>
        <w:tc>
          <w:tcPr>
            <w:tcW w:w="3260" w:type="dxa"/>
            <w:noWrap/>
            <w:vAlign w:val="center"/>
            <w:hideMark/>
          </w:tcPr>
          <w:p w14:paraId="4424FAD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Coding Essentials 2</w:t>
            </w:r>
          </w:p>
        </w:tc>
      </w:tr>
      <w:tr w:rsidR="000E45A5" w:rsidRPr="00053E8A" w14:paraId="4D85AE5A" w14:textId="77777777" w:rsidTr="009B7BBF">
        <w:trPr>
          <w:trHeight w:val="283"/>
        </w:trPr>
        <w:tc>
          <w:tcPr>
            <w:tcW w:w="1668" w:type="dxa"/>
            <w:noWrap/>
            <w:vAlign w:val="center"/>
            <w:hideMark/>
          </w:tcPr>
          <w:p w14:paraId="794FAA88"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DF11</w:t>
            </w:r>
          </w:p>
        </w:tc>
        <w:tc>
          <w:tcPr>
            <w:tcW w:w="3260" w:type="dxa"/>
            <w:noWrap/>
            <w:vAlign w:val="center"/>
            <w:hideMark/>
          </w:tcPr>
          <w:p w14:paraId="004E0E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Design Thinking</w:t>
            </w:r>
          </w:p>
        </w:tc>
      </w:tr>
      <w:tr w:rsidR="000E45A5" w:rsidRPr="00053E8A" w14:paraId="59A3E878" w14:textId="77777777" w:rsidTr="009B7BBF">
        <w:trPr>
          <w:trHeight w:val="283"/>
        </w:trPr>
        <w:tc>
          <w:tcPr>
            <w:tcW w:w="1668" w:type="dxa"/>
            <w:noWrap/>
            <w:vAlign w:val="center"/>
            <w:hideMark/>
          </w:tcPr>
          <w:p w14:paraId="1C7E8B4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DF12</w:t>
            </w:r>
          </w:p>
        </w:tc>
        <w:tc>
          <w:tcPr>
            <w:tcW w:w="3260" w:type="dxa"/>
            <w:noWrap/>
            <w:vAlign w:val="center"/>
            <w:hideMark/>
          </w:tcPr>
          <w:p w14:paraId="3DB1660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Product Dimensions</w:t>
            </w:r>
          </w:p>
        </w:tc>
      </w:tr>
      <w:tr w:rsidR="000E45A5" w:rsidRPr="00053E8A" w14:paraId="25ADC147" w14:textId="77777777" w:rsidTr="009B7BBF">
        <w:trPr>
          <w:trHeight w:val="283"/>
        </w:trPr>
        <w:tc>
          <w:tcPr>
            <w:tcW w:w="1668" w:type="dxa"/>
            <w:noWrap/>
            <w:vAlign w:val="center"/>
            <w:hideMark/>
          </w:tcPr>
          <w:p w14:paraId="001A19D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DF13</w:t>
            </w:r>
          </w:p>
        </w:tc>
        <w:tc>
          <w:tcPr>
            <w:tcW w:w="3260" w:type="dxa"/>
            <w:noWrap/>
            <w:vAlign w:val="center"/>
            <w:hideMark/>
          </w:tcPr>
          <w:p w14:paraId="045E03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Generative Gestaltung</w:t>
            </w:r>
          </w:p>
        </w:tc>
      </w:tr>
      <w:tr w:rsidR="000E45A5" w:rsidRPr="00053E8A" w14:paraId="608E366B" w14:textId="77777777" w:rsidTr="009B7BBF">
        <w:trPr>
          <w:trHeight w:val="283"/>
        </w:trPr>
        <w:tc>
          <w:tcPr>
            <w:tcW w:w="1668" w:type="dxa"/>
            <w:noWrap/>
            <w:vAlign w:val="center"/>
            <w:hideMark/>
          </w:tcPr>
          <w:p w14:paraId="15DC8B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CS21</w:t>
            </w:r>
          </w:p>
        </w:tc>
        <w:tc>
          <w:tcPr>
            <w:tcW w:w="3260" w:type="dxa"/>
            <w:noWrap/>
            <w:vAlign w:val="center"/>
            <w:hideMark/>
          </w:tcPr>
          <w:p w14:paraId="48DCFAC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Agile Team Coding</w:t>
            </w:r>
          </w:p>
        </w:tc>
      </w:tr>
      <w:tr w:rsidR="000E45A5" w:rsidRPr="00053E8A" w14:paraId="785101E9" w14:textId="77777777" w:rsidTr="009B7BBF">
        <w:trPr>
          <w:trHeight w:val="283"/>
        </w:trPr>
        <w:tc>
          <w:tcPr>
            <w:tcW w:w="1668" w:type="dxa"/>
            <w:noWrap/>
            <w:vAlign w:val="center"/>
            <w:hideMark/>
          </w:tcPr>
          <w:p w14:paraId="4ACA81F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CS22</w:t>
            </w:r>
          </w:p>
        </w:tc>
        <w:tc>
          <w:tcPr>
            <w:tcW w:w="3260" w:type="dxa"/>
            <w:noWrap/>
            <w:vAlign w:val="center"/>
            <w:hideMark/>
          </w:tcPr>
          <w:p w14:paraId="55E975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Application Design</w:t>
            </w:r>
          </w:p>
        </w:tc>
      </w:tr>
      <w:tr w:rsidR="000E45A5" w:rsidRPr="00053E8A" w14:paraId="51DC16C7" w14:textId="77777777" w:rsidTr="009B7BBF">
        <w:trPr>
          <w:trHeight w:val="283"/>
        </w:trPr>
        <w:tc>
          <w:tcPr>
            <w:tcW w:w="1668" w:type="dxa"/>
            <w:noWrap/>
            <w:vAlign w:val="center"/>
            <w:hideMark/>
          </w:tcPr>
          <w:p w14:paraId="56C3429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CS23</w:t>
            </w:r>
          </w:p>
        </w:tc>
        <w:tc>
          <w:tcPr>
            <w:tcW w:w="3260" w:type="dxa"/>
            <w:noWrap/>
            <w:vAlign w:val="center"/>
            <w:hideMark/>
          </w:tcPr>
          <w:p w14:paraId="1BDEEAA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Clean Code</w:t>
            </w:r>
          </w:p>
        </w:tc>
      </w:tr>
      <w:tr w:rsidR="000E45A5" w:rsidRPr="00053E8A" w14:paraId="421160D1" w14:textId="77777777" w:rsidTr="009B7BBF">
        <w:trPr>
          <w:trHeight w:val="283"/>
        </w:trPr>
        <w:tc>
          <w:tcPr>
            <w:tcW w:w="1668" w:type="dxa"/>
            <w:noWrap/>
            <w:vAlign w:val="center"/>
            <w:hideMark/>
          </w:tcPr>
          <w:p w14:paraId="0362A68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CS24</w:t>
            </w:r>
          </w:p>
        </w:tc>
        <w:tc>
          <w:tcPr>
            <w:tcW w:w="3260" w:type="dxa"/>
            <w:noWrap/>
            <w:vAlign w:val="center"/>
            <w:hideMark/>
          </w:tcPr>
          <w:p w14:paraId="7A9BB23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DevOps</w:t>
            </w:r>
          </w:p>
        </w:tc>
      </w:tr>
      <w:tr w:rsidR="000E45A5" w:rsidRPr="00053E8A" w14:paraId="14DA4CDE" w14:textId="77777777" w:rsidTr="009B7BBF">
        <w:trPr>
          <w:trHeight w:val="283"/>
        </w:trPr>
        <w:tc>
          <w:tcPr>
            <w:tcW w:w="1668" w:type="dxa"/>
            <w:noWrap/>
            <w:vAlign w:val="center"/>
            <w:hideMark/>
          </w:tcPr>
          <w:p w14:paraId="2FBC149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CI11</w:t>
            </w:r>
          </w:p>
        </w:tc>
        <w:tc>
          <w:tcPr>
            <w:tcW w:w="3260" w:type="dxa"/>
            <w:noWrap/>
            <w:vAlign w:val="center"/>
            <w:hideMark/>
          </w:tcPr>
          <w:p w14:paraId="5D6F6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Entrepreneurial Thinking</w:t>
            </w:r>
          </w:p>
        </w:tc>
      </w:tr>
      <w:tr w:rsidR="000E45A5" w:rsidRPr="00053E8A" w14:paraId="4971A06B" w14:textId="77777777" w:rsidTr="009B7BBF">
        <w:trPr>
          <w:trHeight w:val="283"/>
        </w:trPr>
        <w:tc>
          <w:tcPr>
            <w:tcW w:w="1668" w:type="dxa"/>
            <w:noWrap/>
            <w:vAlign w:val="center"/>
            <w:hideMark/>
          </w:tcPr>
          <w:p w14:paraId="15C38E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CI12</w:t>
            </w:r>
          </w:p>
        </w:tc>
        <w:tc>
          <w:tcPr>
            <w:tcW w:w="3260" w:type="dxa"/>
            <w:noWrap/>
            <w:vAlign w:val="center"/>
            <w:hideMark/>
          </w:tcPr>
          <w:p w14:paraId="0A390B4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Rapid Prototyping</w:t>
            </w:r>
          </w:p>
        </w:tc>
      </w:tr>
      <w:tr w:rsidR="000E45A5" w:rsidRPr="00053E8A" w14:paraId="2B3176D6" w14:textId="77777777" w:rsidTr="009B7BBF">
        <w:trPr>
          <w:trHeight w:val="283"/>
        </w:trPr>
        <w:tc>
          <w:tcPr>
            <w:tcW w:w="1668" w:type="dxa"/>
            <w:noWrap/>
            <w:vAlign w:val="center"/>
            <w:hideMark/>
          </w:tcPr>
          <w:p w14:paraId="2724009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CI13</w:t>
            </w:r>
          </w:p>
        </w:tc>
        <w:tc>
          <w:tcPr>
            <w:tcW w:w="3260" w:type="dxa"/>
            <w:noWrap/>
            <w:vAlign w:val="center"/>
            <w:hideMark/>
          </w:tcPr>
          <w:p w14:paraId="2B38556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Social Hubs</w:t>
            </w:r>
          </w:p>
        </w:tc>
      </w:tr>
      <w:tr w:rsidR="000E45A5" w:rsidRPr="00053E8A" w14:paraId="2E34CE1E" w14:textId="77777777" w:rsidTr="009B7BBF">
        <w:trPr>
          <w:trHeight w:val="283"/>
        </w:trPr>
        <w:tc>
          <w:tcPr>
            <w:tcW w:w="1668" w:type="dxa"/>
            <w:noWrap/>
            <w:vAlign w:val="center"/>
            <w:hideMark/>
          </w:tcPr>
          <w:p w14:paraId="23A8B37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w:t>
            </w:r>
          </w:p>
        </w:tc>
        <w:tc>
          <w:tcPr>
            <w:tcW w:w="3260" w:type="dxa"/>
            <w:noWrap/>
            <w:vAlign w:val="center"/>
            <w:hideMark/>
          </w:tcPr>
          <w:p w14:paraId="19FA30F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Advanced Clients</w:t>
            </w:r>
          </w:p>
        </w:tc>
      </w:tr>
      <w:tr w:rsidR="000E45A5" w:rsidRPr="00053E8A" w14:paraId="3F16E68C" w14:textId="77777777" w:rsidTr="009B7BBF">
        <w:trPr>
          <w:trHeight w:val="283"/>
        </w:trPr>
        <w:tc>
          <w:tcPr>
            <w:tcW w:w="1668" w:type="dxa"/>
            <w:noWrap/>
            <w:vAlign w:val="center"/>
            <w:hideMark/>
          </w:tcPr>
          <w:p w14:paraId="3AD427B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DT12</w:t>
            </w:r>
          </w:p>
        </w:tc>
        <w:tc>
          <w:tcPr>
            <w:tcW w:w="3260" w:type="dxa"/>
            <w:noWrap/>
            <w:vAlign w:val="center"/>
            <w:hideMark/>
          </w:tcPr>
          <w:p w14:paraId="7803A67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Microservice Architectures</w:t>
            </w:r>
          </w:p>
        </w:tc>
      </w:tr>
      <w:tr w:rsidR="000E45A5" w:rsidRPr="00053E8A" w14:paraId="404DDED0" w14:textId="77777777" w:rsidTr="009B7BBF">
        <w:trPr>
          <w:trHeight w:val="283"/>
        </w:trPr>
        <w:tc>
          <w:tcPr>
            <w:tcW w:w="1668" w:type="dxa"/>
            <w:noWrap/>
            <w:vAlign w:val="center"/>
            <w:hideMark/>
          </w:tcPr>
          <w:p w14:paraId="6C975A4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DT13</w:t>
            </w:r>
          </w:p>
        </w:tc>
        <w:tc>
          <w:tcPr>
            <w:tcW w:w="3260" w:type="dxa"/>
            <w:noWrap/>
            <w:vAlign w:val="center"/>
            <w:hideMark/>
          </w:tcPr>
          <w:p w14:paraId="05704D3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Trustable Applications</w:t>
            </w:r>
          </w:p>
        </w:tc>
      </w:tr>
      <w:tr w:rsidR="000E45A5" w:rsidRPr="00053E8A" w14:paraId="7483239A" w14:textId="77777777" w:rsidTr="009B7BBF">
        <w:trPr>
          <w:trHeight w:val="283"/>
        </w:trPr>
        <w:tc>
          <w:tcPr>
            <w:tcW w:w="1668" w:type="dxa"/>
            <w:noWrap/>
            <w:vAlign w:val="center"/>
            <w:hideMark/>
          </w:tcPr>
          <w:p w14:paraId="0669AA2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CI21</w:t>
            </w:r>
          </w:p>
        </w:tc>
        <w:tc>
          <w:tcPr>
            <w:tcW w:w="3260" w:type="dxa"/>
            <w:noWrap/>
            <w:vAlign w:val="center"/>
            <w:hideMark/>
          </w:tcPr>
          <w:p w14:paraId="1EB0824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Ecosystems</w:t>
            </w:r>
          </w:p>
        </w:tc>
      </w:tr>
      <w:tr w:rsidR="000E45A5" w:rsidRPr="00053E8A" w14:paraId="3F49B5D2" w14:textId="77777777" w:rsidTr="009B7BBF">
        <w:trPr>
          <w:trHeight w:val="283"/>
        </w:trPr>
        <w:tc>
          <w:tcPr>
            <w:tcW w:w="1668" w:type="dxa"/>
            <w:noWrap/>
            <w:vAlign w:val="center"/>
            <w:hideMark/>
          </w:tcPr>
          <w:p w14:paraId="65F9B92A"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CI22</w:t>
            </w:r>
          </w:p>
        </w:tc>
        <w:tc>
          <w:tcPr>
            <w:tcW w:w="3260" w:type="dxa"/>
            <w:noWrap/>
            <w:vAlign w:val="center"/>
            <w:hideMark/>
          </w:tcPr>
          <w:p w14:paraId="3841619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Economics</w:t>
            </w:r>
          </w:p>
        </w:tc>
      </w:tr>
      <w:tr w:rsidR="000E45A5" w:rsidRPr="00053E8A" w14:paraId="17630D03" w14:textId="77777777" w:rsidTr="009B7BBF">
        <w:trPr>
          <w:trHeight w:val="283"/>
        </w:trPr>
        <w:tc>
          <w:tcPr>
            <w:tcW w:w="1668" w:type="dxa"/>
            <w:noWrap/>
            <w:vAlign w:val="center"/>
            <w:hideMark/>
          </w:tcPr>
          <w:p w14:paraId="09D11C9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CI23</w:t>
            </w:r>
          </w:p>
        </w:tc>
        <w:tc>
          <w:tcPr>
            <w:tcW w:w="3260" w:type="dxa"/>
            <w:noWrap/>
            <w:vAlign w:val="center"/>
            <w:hideMark/>
          </w:tcPr>
          <w:p w14:paraId="3641DA5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Trend and Market Research</w:t>
            </w:r>
          </w:p>
        </w:tc>
      </w:tr>
      <w:tr w:rsidR="000E45A5" w:rsidRPr="00053E8A" w14:paraId="01B9D4C5" w14:textId="77777777" w:rsidTr="009B7BBF">
        <w:trPr>
          <w:trHeight w:val="283"/>
        </w:trPr>
        <w:tc>
          <w:tcPr>
            <w:tcW w:w="1668" w:type="dxa"/>
            <w:noWrap/>
            <w:vAlign w:val="center"/>
            <w:hideMark/>
          </w:tcPr>
          <w:p w14:paraId="4DF6DCC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DF21</w:t>
            </w:r>
          </w:p>
        </w:tc>
        <w:tc>
          <w:tcPr>
            <w:tcW w:w="3260" w:type="dxa"/>
            <w:noWrap/>
            <w:vAlign w:val="center"/>
            <w:hideMark/>
          </w:tcPr>
          <w:p w14:paraId="12813423"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Design as a Language</w:t>
            </w:r>
          </w:p>
        </w:tc>
      </w:tr>
      <w:tr w:rsidR="000E45A5" w:rsidRPr="00053E8A" w14:paraId="25DDD5B6" w14:textId="77777777" w:rsidTr="009B7BBF">
        <w:trPr>
          <w:trHeight w:val="283"/>
        </w:trPr>
        <w:tc>
          <w:tcPr>
            <w:tcW w:w="1668" w:type="dxa"/>
            <w:noWrap/>
            <w:vAlign w:val="center"/>
            <w:hideMark/>
          </w:tcPr>
          <w:p w14:paraId="512449E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DF22</w:t>
            </w:r>
          </w:p>
        </w:tc>
        <w:tc>
          <w:tcPr>
            <w:tcW w:w="3260" w:type="dxa"/>
            <w:noWrap/>
            <w:vAlign w:val="center"/>
            <w:hideMark/>
          </w:tcPr>
          <w:p w14:paraId="78350A6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Interaction Design</w:t>
            </w:r>
          </w:p>
        </w:tc>
      </w:tr>
      <w:tr w:rsidR="000E45A5" w:rsidRPr="00053E8A" w14:paraId="7A6FAE58" w14:textId="77777777" w:rsidTr="009B7BBF">
        <w:trPr>
          <w:trHeight w:val="283"/>
        </w:trPr>
        <w:tc>
          <w:tcPr>
            <w:tcW w:w="1668" w:type="dxa"/>
            <w:noWrap/>
            <w:vAlign w:val="center"/>
            <w:hideMark/>
          </w:tcPr>
          <w:p w14:paraId="4A5C5FFD"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DF23</w:t>
            </w:r>
          </w:p>
        </w:tc>
        <w:tc>
          <w:tcPr>
            <w:tcW w:w="3260" w:type="dxa"/>
            <w:noWrap/>
            <w:vAlign w:val="center"/>
            <w:hideMark/>
          </w:tcPr>
          <w:p w14:paraId="54DB4194"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Users and Situated Action</w:t>
            </w:r>
          </w:p>
        </w:tc>
      </w:tr>
      <w:tr w:rsidR="000E45A5" w:rsidRPr="00053E8A" w14:paraId="0F7644FE" w14:textId="77777777" w:rsidTr="009B7BBF">
        <w:trPr>
          <w:trHeight w:val="283"/>
        </w:trPr>
        <w:tc>
          <w:tcPr>
            <w:tcW w:w="1668" w:type="dxa"/>
            <w:noWrap/>
            <w:vAlign w:val="center"/>
            <w:hideMark/>
          </w:tcPr>
          <w:p w14:paraId="29804F2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DT21</w:t>
            </w:r>
          </w:p>
        </w:tc>
        <w:tc>
          <w:tcPr>
            <w:tcW w:w="3260" w:type="dxa"/>
            <w:noWrap/>
            <w:vAlign w:val="center"/>
            <w:hideMark/>
          </w:tcPr>
          <w:p w14:paraId="3A69FF5C"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Applied AI</w:t>
            </w:r>
          </w:p>
        </w:tc>
      </w:tr>
      <w:tr w:rsidR="000E45A5" w:rsidRPr="00053E8A" w14:paraId="5F889F76" w14:textId="77777777" w:rsidTr="009B7BBF">
        <w:trPr>
          <w:trHeight w:val="283"/>
        </w:trPr>
        <w:tc>
          <w:tcPr>
            <w:tcW w:w="1668" w:type="dxa"/>
            <w:noWrap/>
            <w:vAlign w:val="center"/>
            <w:hideMark/>
          </w:tcPr>
          <w:p w14:paraId="47416C3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DT22</w:t>
            </w:r>
          </w:p>
        </w:tc>
        <w:tc>
          <w:tcPr>
            <w:tcW w:w="3260" w:type="dxa"/>
            <w:noWrap/>
            <w:vAlign w:val="center"/>
            <w:hideMark/>
          </w:tcPr>
          <w:p w14:paraId="33E12657"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Connected Products</w:t>
            </w:r>
          </w:p>
        </w:tc>
      </w:tr>
      <w:tr w:rsidR="000E45A5" w:rsidRPr="00053E8A" w14:paraId="7FE49229" w14:textId="77777777" w:rsidTr="009B7BBF">
        <w:trPr>
          <w:trHeight w:val="283"/>
        </w:trPr>
        <w:tc>
          <w:tcPr>
            <w:tcW w:w="1668" w:type="dxa"/>
            <w:noWrap/>
            <w:vAlign w:val="center"/>
            <w:hideMark/>
          </w:tcPr>
          <w:p w14:paraId="175A5320"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DT23</w:t>
            </w:r>
          </w:p>
        </w:tc>
        <w:tc>
          <w:tcPr>
            <w:tcW w:w="3260" w:type="dxa"/>
            <w:noWrap/>
            <w:vAlign w:val="center"/>
            <w:hideMark/>
          </w:tcPr>
          <w:p w14:paraId="7F33C39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Internet of Things</w:t>
            </w:r>
          </w:p>
        </w:tc>
      </w:tr>
      <w:tr w:rsidR="000E45A5" w:rsidRPr="00053E8A" w14:paraId="3521B741" w14:textId="77777777" w:rsidTr="009B7BBF">
        <w:trPr>
          <w:trHeight w:val="283"/>
        </w:trPr>
        <w:tc>
          <w:tcPr>
            <w:tcW w:w="1668" w:type="dxa"/>
            <w:noWrap/>
            <w:vAlign w:val="center"/>
            <w:hideMark/>
          </w:tcPr>
          <w:p w14:paraId="7EC8223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DF31</w:t>
            </w:r>
          </w:p>
        </w:tc>
        <w:tc>
          <w:tcPr>
            <w:tcW w:w="3260" w:type="dxa"/>
            <w:noWrap/>
            <w:vAlign w:val="center"/>
            <w:hideMark/>
          </w:tcPr>
          <w:p w14:paraId="5ED53A12"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Open Design</w:t>
            </w:r>
          </w:p>
        </w:tc>
      </w:tr>
      <w:tr w:rsidR="000E45A5" w:rsidRPr="00053E8A" w14:paraId="007C1ED1" w14:textId="77777777" w:rsidTr="009B7BBF">
        <w:trPr>
          <w:trHeight w:val="283"/>
        </w:trPr>
        <w:tc>
          <w:tcPr>
            <w:tcW w:w="1668" w:type="dxa"/>
            <w:noWrap/>
            <w:vAlign w:val="center"/>
            <w:hideMark/>
          </w:tcPr>
          <w:p w14:paraId="698015F9"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DF32</w:t>
            </w:r>
          </w:p>
        </w:tc>
        <w:tc>
          <w:tcPr>
            <w:tcW w:w="3260" w:type="dxa"/>
            <w:noWrap/>
            <w:vAlign w:val="center"/>
            <w:hideMark/>
          </w:tcPr>
          <w:p w14:paraId="71D7D7BB"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Global Citizenship</w:t>
            </w:r>
          </w:p>
        </w:tc>
      </w:tr>
      <w:tr w:rsidR="000E45A5" w:rsidRPr="00053E8A" w14:paraId="60188E7F" w14:textId="77777777" w:rsidTr="009B7BBF">
        <w:trPr>
          <w:trHeight w:val="283"/>
        </w:trPr>
        <w:tc>
          <w:tcPr>
            <w:tcW w:w="1668" w:type="dxa"/>
            <w:noWrap/>
            <w:vAlign w:val="center"/>
            <w:hideMark/>
          </w:tcPr>
          <w:p w14:paraId="34B6F166"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CI31</w:t>
            </w:r>
          </w:p>
        </w:tc>
        <w:tc>
          <w:tcPr>
            <w:tcW w:w="3260" w:type="dxa"/>
            <w:noWrap/>
            <w:vAlign w:val="center"/>
            <w:hideMark/>
          </w:tcPr>
          <w:p w14:paraId="695795BE"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Business Models and Plans</w:t>
            </w:r>
          </w:p>
        </w:tc>
      </w:tr>
      <w:tr w:rsidR="000E45A5" w:rsidRPr="00053E8A" w14:paraId="37EFBBF2" w14:textId="77777777" w:rsidTr="009B7BBF">
        <w:trPr>
          <w:trHeight w:val="283"/>
        </w:trPr>
        <w:tc>
          <w:tcPr>
            <w:tcW w:w="1668" w:type="dxa"/>
            <w:noWrap/>
            <w:vAlign w:val="center"/>
            <w:hideMark/>
          </w:tcPr>
          <w:p w14:paraId="291F9905" w14:textId="77777777" w:rsidR="000E45A5" w:rsidRPr="009B7BBF" w:rsidRDefault="000E45A5" w:rsidP="009B7BBF">
            <w:pPr>
              <w:pStyle w:val="FlietextTH"/>
              <w:spacing w:before="100" w:beforeAutospacing="1" w:after="100" w:afterAutospacing="1"/>
              <w:rPr>
                <w:rFonts w:cs="Arial"/>
                <w:sz w:val="16"/>
                <w:szCs w:val="16"/>
              </w:rPr>
            </w:pPr>
            <w:r w:rsidRPr="009B7BBF">
              <w:rPr>
                <w:rFonts w:cs="Arial"/>
                <w:sz w:val="16"/>
                <w:szCs w:val="16"/>
              </w:rPr>
              <w:t>CI32</w:t>
            </w:r>
          </w:p>
        </w:tc>
        <w:tc>
          <w:tcPr>
            <w:tcW w:w="3260" w:type="dxa"/>
            <w:noWrap/>
            <w:vAlign w:val="center"/>
            <w:hideMark/>
          </w:tcPr>
          <w:p w14:paraId="3C3E2A76" w14:textId="446DCEDE" w:rsidR="000E45A5" w:rsidRPr="009B7BBF" w:rsidRDefault="00E6318A" w:rsidP="009B7BBF">
            <w:pPr>
              <w:pStyle w:val="FlietextTH"/>
              <w:spacing w:before="100" w:beforeAutospacing="1" w:after="100" w:afterAutospacing="1"/>
              <w:rPr>
                <w:rFonts w:cs="Arial"/>
                <w:sz w:val="16"/>
                <w:szCs w:val="16"/>
              </w:rPr>
            </w:pPr>
            <w:r>
              <w:rPr>
                <w:rFonts w:cs="Arial"/>
                <w:sz w:val="16"/>
                <w:szCs w:val="16"/>
              </w:rPr>
              <w:t xml:space="preserve">Entrepreneurial </w:t>
            </w:r>
            <w:r w:rsidR="000E45A5" w:rsidRPr="009B7BBF">
              <w:rPr>
                <w:rFonts w:cs="Arial"/>
                <w:sz w:val="16"/>
                <w:szCs w:val="16"/>
              </w:rPr>
              <w:t>Markte</w:t>
            </w:r>
            <w:r>
              <w:rPr>
                <w:rFonts w:cs="Arial"/>
                <w:sz w:val="16"/>
                <w:szCs w:val="16"/>
              </w:rPr>
              <w:t>t</w:t>
            </w:r>
            <w:r w:rsidR="000E45A5" w:rsidRPr="009B7BBF">
              <w:rPr>
                <w:rFonts w:cs="Arial"/>
                <w:sz w:val="16"/>
                <w:szCs w:val="16"/>
              </w:rPr>
              <w:t>in</w:t>
            </w:r>
            <w:r>
              <w:rPr>
                <w:rFonts w:cs="Arial"/>
                <w:sz w:val="16"/>
                <w:szCs w:val="16"/>
              </w:rPr>
              <w:t>g</w:t>
            </w:r>
          </w:p>
        </w:tc>
      </w:tr>
    </w:tbl>
    <w:p w14:paraId="4DA1B712" w14:textId="77777777" w:rsidR="004424D4" w:rsidRDefault="004424D4" w:rsidP="009B7BBF">
      <w:pPr>
        <w:pStyle w:val="FlietextTH"/>
      </w:pPr>
    </w:p>
    <w:p w14:paraId="5FF9BB24" w14:textId="2345F3AB" w:rsidR="006F4FB2" w:rsidRPr="00936578" w:rsidRDefault="006F4FB2" w:rsidP="009B7BBF">
      <w:pPr>
        <w:pStyle w:val="FlietextTH"/>
      </w:pPr>
      <w:r>
        <w:t xml:space="preserve">Der </w:t>
      </w:r>
      <w:r w:rsidRPr="006F4FB2">
        <w:t>Veranstaltungskatalog für Teilmodule</w:t>
      </w:r>
      <w:r>
        <w:t xml:space="preserve"> wird vom beschließenden Ausschuss des Studiengangs beschlossen und behält seine Gültigkeit, bis ein neuer Katalog in Kraft tritt.</w:t>
      </w:r>
    </w:p>
    <w:sectPr w:rsidR="006F4FB2" w:rsidRPr="00936578" w:rsidSect="00AB6EBA">
      <w:headerReference w:type="even" r:id="rId19"/>
      <w:headerReference w:type="default" r:id="rId20"/>
      <w:footerReference w:type="first" r:id="rId21"/>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60647" w14:textId="77777777" w:rsidR="00E4687A" w:rsidRDefault="00E4687A">
      <w:r>
        <w:separator/>
      </w:r>
    </w:p>
    <w:p w14:paraId="54BBAD6E" w14:textId="77777777" w:rsidR="00E4687A" w:rsidRDefault="00E4687A"/>
    <w:p w14:paraId="3EF9346C" w14:textId="77777777" w:rsidR="00E4687A" w:rsidRDefault="00E4687A"/>
  </w:endnote>
  <w:endnote w:type="continuationSeparator" w:id="0">
    <w:p w14:paraId="799BAAA1" w14:textId="77777777" w:rsidR="00E4687A" w:rsidRDefault="00E4687A">
      <w:r>
        <w:continuationSeparator/>
      </w:r>
    </w:p>
    <w:p w14:paraId="63EDCCCF" w14:textId="77777777" w:rsidR="00E4687A" w:rsidRDefault="00E4687A"/>
    <w:p w14:paraId="34D717D0" w14:textId="77777777" w:rsidR="00E4687A" w:rsidRDefault="00E46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5498" w14:textId="77777777" w:rsidR="003E55AC" w:rsidRDefault="003E55AC" w:rsidP="009D36E8">
    <w:pPr>
      <w:pStyle w:val="Kopf-FuzeileTH"/>
    </w:pPr>
    <w:r w:rsidRPr="009D36E8">
      <w:t>TH Köln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0D9B" w14:textId="77777777" w:rsidR="003E55AC" w:rsidRDefault="003E55AC" w:rsidP="009D36E8">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CBBE" w14:textId="77777777" w:rsidR="003E55AC" w:rsidRPr="00E26E63" w:rsidRDefault="003E55AC" w:rsidP="005F0522">
    <w:pPr>
      <w:pStyle w:val="Kopf-FuzeileTH"/>
    </w:pPr>
    <w:r>
      <w:drawing>
        <wp:anchor distT="0" distB="0" distL="114300" distR="114300" simplePos="0" relativeHeight="251642368" behindDoc="1" locked="1" layoutInCell="1" allowOverlap="1" wp14:anchorId="1BA6B535" wp14:editId="65826C8C">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2" name="Grafik 2"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10699" w14:textId="77777777" w:rsidR="003E55AC" w:rsidRPr="00E26E63" w:rsidRDefault="003E55AC"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A3749" w14:textId="77777777" w:rsidR="00E4687A" w:rsidRPr="00C67C48" w:rsidRDefault="00E4687A" w:rsidP="00C67C48"/>
  </w:footnote>
  <w:footnote w:type="continuationSeparator" w:id="0">
    <w:p w14:paraId="368FD1F9" w14:textId="77777777" w:rsidR="00E4687A" w:rsidRDefault="00E4687A">
      <w:r>
        <w:continuationSeparator/>
      </w:r>
    </w:p>
    <w:p w14:paraId="4676FC06" w14:textId="77777777" w:rsidR="00E4687A" w:rsidRDefault="00E4687A"/>
    <w:p w14:paraId="5DAF3F5B" w14:textId="77777777" w:rsidR="00E4687A" w:rsidRDefault="00E468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885C5" w14:textId="77777777" w:rsidR="003E55AC" w:rsidRDefault="003E55AC" w:rsidP="00BE144B">
    <w:pPr>
      <w:pStyle w:val="Kopf-FuzeileTH"/>
      <w:tabs>
        <w:tab w:val="left" w:pos="0"/>
      </w:tabs>
    </w:pPr>
    <w:r w:rsidRPr="0094500E">
      <mc:AlternateContent>
        <mc:Choice Requires="wps">
          <w:drawing>
            <wp:anchor distT="0" distB="0" distL="114300" distR="114300" simplePos="0" relativeHeight="251644416" behindDoc="0" locked="1" layoutInCell="1" allowOverlap="1" wp14:anchorId="098E7AB4" wp14:editId="3A05F068">
              <wp:simplePos x="0" y="0"/>
              <wp:positionH relativeFrom="page">
                <wp:posOffset>640715</wp:posOffset>
              </wp:positionH>
              <wp:positionV relativeFrom="page">
                <wp:posOffset>288290</wp:posOffset>
              </wp:positionV>
              <wp:extent cx="485280" cy="124560"/>
              <wp:effectExtent l="0" t="0" r="10160" b="8890"/>
              <wp:wrapNone/>
              <wp:docPr id="3"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763D3FC2"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8E7AB4" id="_x0000_t202" coordsize="21600,21600" o:spt="202" path="m,l,21600r21600,l21600,xe">
              <v:stroke joinstyle="miter"/>
              <v:path gradientshapeok="t" o:connecttype="rect"/>
            </v:shapetype>
            <v:shape id="Textfeld 7" o:spid="_x0000_s1026" type="#_x0000_t202" style="position:absolute;margin-left:50.45pt;margin-top:22.7pt;width:38.2pt;height:9.8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" filled="f" stroked="f">
              <o:lock v:ext="edit" aspectratio="t"/>
              <v:textbox inset="0,0,0,0">
                <w:txbxContent>
                  <w:p w14:paraId="763D3FC2"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44E8" w14:textId="04DF7CBB" w:rsidR="003E55AC" w:rsidRDefault="003E55AC" w:rsidP="00D2146C">
    <w:pPr>
      <w:pStyle w:val="Kopf-FuzeileTH"/>
    </w:pPr>
    <w:r>
      <w:fldChar w:fldCharType="begin"/>
    </w:r>
    <w:r>
      <w:instrText xml:space="preserve"> STYLEREF  Inhaltsverzeichnisüberschrift \t </w:instrText>
    </w:r>
    <w:r>
      <w:fldChar w:fldCharType="separate"/>
    </w:r>
    <w:r>
      <w:t>Inhalt</w:t>
    </w:r>
    <w:r>
      <w:fldChar w:fldCharType="end"/>
    </w:r>
    <w:r w:rsidRPr="006B08E8">
      <mc:AlternateContent>
        <mc:Choice Requires="wps">
          <w:drawing>
            <wp:anchor distT="0" distB="0" distL="114300" distR="114300" simplePos="0" relativeHeight="251648512" behindDoc="0" locked="1" layoutInCell="1" allowOverlap="1" wp14:anchorId="10E49549" wp14:editId="2C3FBA48">
              <wp:simplePos x="0" y="0"/>
              <wp:positionH relativeFrom="page">
                <wp:posOffset>6376035</wp:posOffset>
              </wp:positionH>
              <wp:positionV relativeFrom="page">
                <wp:posOffset>288290</wp:posOffset>
              </wp:positionV>
              <wp:extent cx="574200" cy="143640"/>
              <wp:effectExtent l="0" t="0" r="0" b="889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A9667A" w14:textId="77777777" w:rsidR="003E55AC" w:rsidRPr="003E4E53" w:rsidRDefault="003E55AC"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E49549" id="_x0000_t202" coordsize="21600,21600" o:spt="202" path="m,l,21600r21600,l21600,xe">
              <v:stroke joinstyle="miter"/>
              <v:path gradientshapeok="t" o:connecttype="rect"/>
            </v:shapetype>
            <v:shape id="Textfeld 40" o:spid="_x0000_s1027" type="#_x0000_t202" style="position:absolute;margin-left:502.05pt;margin-top:22.7pt;width:45.2pt;height:11.3pt;flip:y;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" stroked="f" strokeweight=".5pt">
              <v:textbox inset="0,0,0,0">
                <w:txbxContent>
                  <w:p w14:paraId="46A9667A" w14:textId="77777777" w:rsidR="003E55AC" w:rsidRPr="003E4E53" w:rsidRDefault="003E55AC"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05ED" w14:textId="77777777" w:rsidR="003E55AC" w:rsidRDefault="003E55A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CEA3" w14:textId="77777777" w:rsidR="003E55AC" w:rsidRDefault="003E55AC"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23DA2ECE" wp14:editId="044255BA">
              <wp:simplePos x="0" y="0"/>
              <wp:positionH relativeFrom="page">
                <wp:posOffset>640715</wp:posOffset>
              </wp:positionH>
              <wp:positionV relativeFrom="page">
                <wp:posOffset>288290</wp:posOffset>
              </wp:positionV>
              <wp:extent cx="485280" cy="124560"/>
              <wp:effectExtent l="0" t="0" r="10160" b="8890"/>
              <wp:wrapNone/>
              <wp:docPr id="6"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37702114"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DA2ECE" id="_x0000_t202" coordsize="21600,21600" o:spt="202" path="m,l,21600r21600,l21600,xe">
              <v:stroke joinstyle="miter"/>
              <v:path gradientshapeok="t" o:connecttype="rect"/>
            </v:shapetype>
            <v:shape id="_x0000_s1028"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ltslWfoBAADkAwAADgAAAAAAAAAAAAAA&#13;&#10;AAAuAgAAZHJzL2Uyb0RvYy54bWxQSwECLQAUAAYACAAAACEAEceeLOAAAAAOAQAADwAAAAAAAAAA&#13;&#10;AAAAAABUBAAAZHJzL2Rvd25yZXYueG1sUEsFBgAAAAAEAAQA8wAAAGEFAAAAAA==&#13;&#10;" filled="f" stroked="f">
              <o:lock v:ext="edit" aspectratio="t"/>
              <v:textbox inset="0,0,0,0">
                <w:txbxContent>
                  <w:p w14:paraId="37702114"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Inhalt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66D8C" w14:textId="7BC2C05D" w:rsidR="003E55AC" w:rsidRDefault="003E55AC" w:rsidP="00D2146C">
    <w:pPr>
      <w:pStyle w:val="Kopf-FuzeileTH"/>
    </w:pPr>
    <w:r>
      <w:fldChar w:fldCharType="begin"/>
    </w:r>
    <w:r>
      <w:instrText xml:space="preserve"> STYLEREF  "Überschrift 1" \t </w:instrText>
    </w:r>
    <w:r>
      <w:fldChar w:fldCharType="separate"/>
    </w:r>
    <w:r w:rsidR="00272700">
      <w:t>Bachelorarbeit und Kolloquium</w:t>
    </w:r>
    <w:r>
      <w:fldChar w:fldCharType="end"/>
    </w:r>
    <w:r w:rsidRPr="006B08E8">
      <mc:AlternateContent>
        <mc:Choice Requires="wps">
          <w:drawing>
            <wp:anchor distT="0" distB="0" distL="114300" distR="114300" simplePos="0" relativeHeight="251683328" behindDoc="0" locked="1" layoutInCell="1" allowOverlap="1" wp14:anchorId="7FDF7F95" wp14:editId="3C2E6E1E">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80DAB5" w14:textId="77777777" w:rsidR="003E55AC" w:rsidRPr="003E4E53" w:rsidRDefault="003E55AC" w:rsidP="005F4CFF">
                          <w:pPr>
                            <w:pStyle w:val="SeitenzahlTH"/>
                          </w:pPr>
                          <w:r>
                            <w:fldChar w:fldCharType="begin"/>
                          </w:r>
                          <w:r>
                            <w:instrText xml:space="preserve"> PAGE  \* Arabic  \* MERGEFORMAT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DF7F95" id="_x0000_t202" coordsize="21600,21600" o:spt="202" path="m,l,21600r21600,l21600,xe">
              <v:stroke joinstyle="miter"/>
              <v:path gradientshapeok="t" o:connecttype="rect"/>
            </v:shapetype>
            <v:shape id="Textfeld 4" o:spid="_x0000_s1029" type="#_x0000_t202" style="position:absolute;margin-left:502.05pt;margin-top:22.7pt;width:45.2pt;height:11.3pt;flip:y;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JsTmheDAgAADwUAAA4AAAAAAAAAAAAAAAAALgIAAGRycy9lMm9Eb2MueG1sUEsBAi0AFAAGAAgA&#13;&#10;AAAhAGHQlvXiAAAAEAEAAA8AAAAAAAAAAAAAAAAA3QQAAGRycy9kb3ducmV2LnhtbFBLBQYAAAAA&#13;&#10;BAAEAPMAAADsBQAAAAA=&#13;&#10;" stroked="f" strokeweight=".5pt">
              <v:textbox inset="0,0,0,0">
                <w:txbxContent>
                  <w:p w14:paraId="3880DAB5" w14:textId="77777777" w:rsidR="003E55AC" w:rsidRPr="003E4E53" w:rsidRDefault="003E55AC" w:rsidP="005F4CFF">
                    <w:pPr>
                      <w:pStyle w:val="SeitenzahlTH"/>
                    </w:pPr>
                    <w:r>
                      <w:fldChar w:fldCharType="begin"/>
                    </w:r>
                    <w:r>
                      <w:instrText xml:space="preserve"> PAGE  \* Arabic  \* MERGEFORMAT </w:instrText>
                    </w:r>
                    <w:r>
                      <w:fldChar w:fldCharType="separate"/>
                    </w:r>
                    <w:r>
                      <w:t>9</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C69C" w14:textId="1B98351D" w:rsidR="003E55AC" w:rsidRPr="009A3D56" w:rsidRDefault="003E55AC" w:rsidP="00BE144B">
    <w:pPr>
      <w:pStyle w:val="Kopf-FuzeileTH"/>
      <w:tabs>
        <w:tab w:val="left" w:pos="0"/>
      </w:tabs>
    </w:pPr>
    <w:r w:rsidRPr="0094500E">
      <mc:AlternateContent>
        <mc:Choice Requires="wps">
          <w:drawing>
            <wp:anchor distT="0" distB="0" distL="114300" distR="114300" simplePos="0" relativeHeight="251651584" behindDoc="0" locked="1" layoutInCell="1" allowOverlap="1" wp14:anchorId="5C433975" wp14:editId="1A001F10">
              <wp:simplePos x="0" y="0"/>
              <wp:positionH relativeFrom="page">
                <wp:posOffset>640715</wp:posOffset>
              </wp:positionH>
              <wp:positionV relativeFrom="page">
                <wp:posOffset>288290</wp:posOffset>
              </wp:positionV>
              <wp:extent cx="485280" cy="124560"/>
              <wp:effectExtent l="0" t="0" r="10160" b="8890"/>
              <wp:wrapNone/>
              <wp:docPr id="8"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7F66359"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433975" id="_x0000_t202" coordsize="21600,21600" o:spt="202" path="m,l,21600r21600,l21600,xe">
              <v:stroke joinstyle="miter"/>
              <v:path gradientshapeok="t" o:connecttype="rect"/>
            </v:shapetype>
            <v:shape id="_x0000_s1030" type="#_x0000_t202" style="position:absolute;margin-left:50.45pt;margin-top:22.7pt;width:38.2pt;height:9.8pt;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" filled="f" stroked="f">
              <o:lock v:ext="edit" aspectratio="t"/>
              <v:textbox inset="0,0,0,0">
                <w:txbxContent>
                  <w:p w14:paraId="07F66359" w14:textId="77777777" w:rsidR="003E55AC" w:rsidRPr="003E4E53" w:rsidRDefault="003E55AC" w:rsidP="005F4CFF">
                    <w:pPr>
                      <w:pStyle w:val="Kopf-FuzeileTH"/>
                    </w:pPr>
                    <w:r w:rsidRPr="004243FE">
                      <w:fldChar w:fldCharType="begin"/>
                    </w:r>
                    <w:r w:rsidRPr="004243FE">
                      <w:instrText xml:space="preserve"> PAGE  \* Arabic  \* MERGEFORMAT </w:instrText>
                    </w:r>
                    <w:r w:rsidRPr="004243FE">
                      <w:fldChar w:fldCharType="separate"/>
                    </w:r>
                    <w:r>
                      <w:t>8</w:t>
                    </w:r>
                    <w:r w:rsidRPr="004243FE">
                      <w:fldChar w:fldCharType="end"/>
                    </w:r>
                  </w:p>
                </w:txbxContent>
              </v:textbox>
              <w10:wrap anchorx="page" anchory="page"/>
              <w10:anchorlock/>
            </v:shape>
          </w:pict>
        </mc:Fallback>
      </mc:AlternateContent>
    </w:r>
    <w:r>
      <w:t>Pr</w:t>
    </w:r>
    <w:r w:rsidRPr="009A3D56">
      <w:t>üfungsordnung für den Studiengang Code &amp; Context mit dem Abschlussgrad Bachelor of Science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2AE7A" w14:textId="77777777" w:rsidR="003E55AC" w:rsidRPr="000C3D93" w:rsidRDefault="003E55AC" w:rsidP="000C3D93">
    <w:pPr>
      <w:pStyle w:val="Kopf-FuzeileTH"/>
      <w:tabs>
        <w:tab w:val="left" w:pos="0"/>
      </w:tabs>
    </w:pPr>
    <w:r w:rsidRPr="0094500E">
      <mc:AlternateContent>
        <mc:Choice Requires="wps">
          <w:drawing>
            <wp:anchor distT="0" distB="0" distL="114300" distR="114300" simplePos="0" relativeHeight="251671040" behindDoc="0" locked="1" layoutInCell="1" allowOverlap="1" wp14:anchorId="11B46F53" wp14:editId="521F73B5">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55FA9170"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B46F53" id="_x0000_t202" coordsize="21600,21600" o:spt="202" path="m,l,21600r21600,l21600,xe">
              <v:stroke joinstyle="miter"/>
              <v:path gradientshapeok="t" o:connecttype="rect"/>
            </v:shapetype>
            <v:shape id="_x0000_s1031" type="#_x0000_t202" style="position:absolute;margin-left:50.45pt;margin-top:22.7pt;width:38.2pt;height:9.8pt;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" filled="f" stroked="f">
              <o:lock v:ext="edit" aspectratio="t"/>
              <v:textbox inset="0,0,0,0">
                <w:txbxContent>
                  <w:p w14:paraId="55FA9170"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26</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F56B" w14:textId="642202AB" w:rsidR="003E55AC" w:rsidRPr="000C3D93" w:rsidRDefault="003E55AC" w:rsidP="000C3D93">
    <w:pPr>
      <w:pStyle w:val="Kopf-FuzeileTH"/>
      <w:tabs>
        <w:tab w:val="left" w:pos="0"/>
      </w:tabs>
    </w:pPr>
    <w:r w:rsidRPr="0094500E">
      <mc:AlternateContent>
        <mc:Choice Requires="wps">
          <w:drawing>
            <wp:anchor distT="0" distB="0" distL="114300" distR="114300" simplePos="0" relativeHeight="251684352" behindDoc="0" locked="1" layoutInCell="1" allowOverlap="1" wp14:anchorId="578B1CD6" wp14:editId="0EDE1FC0">
              <wp:simplePos x="0" y="0"/>
              <wp:positionH relativeFrom="page">
                <wp:posOffset>640715</wp:posOffset>
              </wp:positionH>
              <wp:positionV relativeFrom="page">
                <wp:posOffset>288290</wp:posOffset>
              </wp:positionV>
              <wp:extent cx="485280" cy="124560"/>
              <wp:effectExtent l="0" t="0" r="10160" b="8890"/>
              <wp:wrapNone/>
              <wp:docPr id="9"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B77202A"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8B1CD6" id="_x0000_t202" coordsize="21600,21600" o:spt="202" path="m,l,21600r21600,l21600,xe">
              <v:stroke joinstyle="miter"/>
              <v:path gradientshapeok="t" o:connecttype="rect"/>
            </v:shapetype>
            <v:shape id="_x0000_s1032" type="#_x0000_t202" style="position:absolute;margin-left:50.45pt;margin-top:22.7pt;width:38.2pt;height:9.8pt;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" filled="f" stroked="f">
              <o:lock v:ext="edit" aspectratio="t"/>
              <v:textbox inset="0,0,0,0">
                <w:txbxContent>
                  <w:p w14:paraId="0B77202A" w14:textId="77777777" w:rsidR="003E55AC" w:rsidRPr="003E4E53" w:rsidRDefault="003E55AC" w:rsidP="00AB6EBA">
                    <w:pPr>
                      <w:pStyle w:val="Kopf-FuzeileTH"/>
                      <w:spacing w:after="240"/>
                    </w:pPr>
                    <w:r w:rsidRPr="004243FE">
                      <w:fldChar w:fldCharType="begin"/>
                    </w:r>
                    <w:r w:rsidRPr="004243FE">
                      <w:instrText xml:space="preserve"> PAGE  \* Arabic  \* MERGEFORMAT </w:instrText>
                    </w:r>
                    <w:r w:rsidRPr="004243FE">
                      <w:fldChar w:fldCharType="separate"/>
                    </w:r>
                    <w:r>
                      <w:t>28</w:t>
                    </w:r>
                    <w:r w:rsidRPr="004243FE">
                      <w:fldChar w:fldCharType="end"/>
                    </w:r>
                  </w:p>
                </w:txbxContent>
              </v:textbox>
              <w10:wrap anchorx="page" anchory="page"/>
              <w10:anchorlock/>
            </v:shape>
          </w:pict>
        </mc:Fallback>
      </mc:AlternateContent>
    </w:r>
    <w:r w:rsidR="00E4687A">
      <w:fldChar w:fldCharType="begin"/>
    </w:r>
    <w:r w:rsidR="00E4687A">
      <w:instrText xml:space="preserve"> STYLEREF  "Überschrift 2 unnummeriert"  \* M</w:instrText>
    </w:r>
    <w:r w:rsidR="00E4687A">
      <w:instrText xml:space="preserve">ERGEFORMAT </w:instrText>
    </w:r>
    <w:r w:rsidR="00E4687A">
      <w:fldChar w:fldCharType="separate"/>
    </w:r>
    <w:r w:rsidR="00272700">
      <w:t>Anlage 1: Studienverlaufsplan</w:t>
    </w:r>
    <w:r w:rsidR="00E4687A">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F239" w14:textId="633F146B" w:rsidR="003E55AC" w:rsidRDefault="003E55AC" w:rsidP="00D2146C">
    <w:pPr>
      <w:pStyle w:val="Kopf-FuzeileTH"/>
    </w:pPr>
    <w:r>
      <w:fldChar w:fldCharType="begin"/>
    </w:r>
    <w:r>
      <w:instrText xml:space="preserve"> STYLEREF  "Überschrift 2 unnummeriert" \t </w:instrText>
    </w:r>
    <w:r>
      <w:fldChar w:fldCharType="separate"/>
    </w:r>
    <w:r w:rsidR="00272700">
      <w:t>Anlage 2: Praxissemesterordnung</w:t>
    </w:r>
    <w:r>
      <w:fldChar w:fldCharType="end"/>
    </w:r>
    <w:r w:rsidRPr="006B08E8">
      <mc:AlternateContent>
        <mc:Choice Requires="wps">
          <w:drawing>
            <wp:anchor distT="0" distB="0" distL="114300" distR="114300" simplePos="0" relativeHeight="251661824" behindDoc="0" locked="1" layoutInCell="1" allowOverlap="1" wp14:anchorId="7A74D2B3" wp14:editId="6EC427F1">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A3B2B7" w14:textId="77777777" w:rsidR="003E55AC" w:rsidRPr="003E4E53" w:rsidRDefault="003E55AC" w:rsidP="005F4CFF">
                          <w:pPr>
                            <w:pStyle w:val="SeitenzahlTH"/>
                          </w:pPr>
                          <w:r>
                            <w:fldChar w:fldCharType="begin"/>
                          </w:r>
                          <w:r>
                            <w:instrText xml:space="preserve"> PAGE  \* Arabic  \* MERGEFORMAT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74D2B3" id="_x0000_t202" coordsize="21600,21600" o:spt="202" path="m,l,21600r21600,l21600,xe">
              <v:stroke joinstyle="miter"/>
              <v:path gradientshapeok="t" o:connecttype="rect"/>
            </v:shapetype>
            <v:shape id="Textfeld 10" o:spid="_x0000_s1033" type="#_x0000_t202" style="position:absolute;margin-left:502.05pt;margin-top:22.7pt;width:45.2pt;height:11.3pt;flip:y;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" stroked="f" strokeweight=".5pt">
              <v:textbox inset="0,0,0,0">
                <w:txbxContent>
                  <w:p w14:paraId="14A3B2B7" w14:textId="77777777" w:rsidR="003E55AC" w:rsidRPr="003E4E53" w:rsidRDefault="003E55AC" w:rsidP="005F4CFF">
                    <w:pPr>
                      <w:pStyle w:val="SeitenzahlTH"/>
                    </w:pPr>
                    <w:r>
                      <w:fldChar w:fldCharType="begin"/>
                    </w:r>
                    <w:r>
                      <w:instrText xml:space="preserve"> PAGE  \* Arabic  \* MERGEFORMAT </w:instrText>
                    </w:r>
                    <w:r>
                      <w:fldChar w:fldCharType="separate"/>
                    </w:r>
                    <w:r>
                      <w:t>29</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D89"/>
    <w:multiLevelType w:val="multilevel"/>
    <w:tmpl w:val="9EBABA4A"/>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 w15:restartNumberingAfterBreak="0">
    <w:nsid w:val="0D192FD6"/>
    <w:multiLevelType w:val="hybridMultilevel"/>
    <w:tmpl w:val="A33A53AE"/>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2" w15:restartNumberingAfterBreak="0">
    <w:nsid w:val="202F5EF1"/>
    <w:multiLevelType w:val="hybridMultilevel"/>
    <w:tmpl w:val="288871F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119B4"/>
    <w:multiLevelType w:val="multilevel"/>
    <w:tmpl w:val="670823A6"/>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15:restartNumberingAfterBreak="0">
    <w:nsid w:val="2AD7238A"/>
    <w:multiLevelType w:val="multilevel"/>
    <w:tmpl w:val="287EE00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6" w15:restartNumberingAfterBreak="0">
    <w:nsid w:val="32D01F74"/>
    <w:multiLevelType w:val="multilevel"/>
    <w:tmpl w:val="AEF21A42"/>
    <w:styleLink w:val="ListeTHKlnArial2"/>
    <w:lvl w:ilvl="0">
      <w:start w:val="1"/>
      <w:numFmt w:val="upperRoman"/>
      <w:lvlText w:val="%1"/>
      <w:lvlJc w:val="left"/>
      <w:pPr>
        <w:tabs>
          <w:tab w:val="num" w:pos="454"/>
        </w:tabs>
        <w:ind w:left="454" w:hanging="454"/>
      </w:pPr>
      <w:rPr>
        <w:rFonts w:hint="default"/>
      </w:rPr>
    </w:lvl>
    <w:lvl w:ilvl="1">
      <w:start w:val="1"/>
      <w:numFmt w:val="decimal"/>
      <w:lvlRestart w:val="0"/>
      <w:lvlText w:val="§ %2"/>
      <w:lvlJc w:val="left"/>
      <w:pPr>
        <w:tabs>
          <w:tab w:val="num" w:pos="454"/>
        </w:tabs>
        <w:ind w:left="454" w:hanging="454"/>
      </w:pPr>
      <w:rPr>
        <w:rFonts w:hint="default"/>
      </w:rPr>
    </w:lvl>
    <w:lvl w:ilvl="2">
      <w:start w:val="1"/>
      <w:numFmt w:val="decimal"/>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8" w15:restartNumberingAfterBreak="0">
    <w:nsid w:val="3C9F6A87"/>
    <w:multiLevelType w:val="multilevel"/>
    <w:tmpl w:val="9EBABA4A"/>
    <w:lvl w:ilvl="0">
      <w:start w:val="1"/>
      <w:numFmt w:val="upperRoman"/>
      <w:pStyle w:val="FlietextTHnummeriert"/>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berschrift2"/>
      <w:lvlText w:val="§ %2"/>
      <w:lvlJc w:val="left"/>
      <w:pPr>
        <w:ind w:left="454" w:hanging="454"/>
      </w:pPr>
      <w:rPr>
        <w:rFonts w:hint="default"/>
      </w:rPr>
    </w:lvl>
    <w:lvl w:ilvl="2">
      <w:start w:val="1"/>
      <w:numFmt w:val="decimal"/>
      <w:pStyle w:val="FlietextTHnummeriert"/>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9"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B9243E9"/>
    <w:multiLevelType w:val="multilevel"/>
    <w:tmpl w:val="0BD41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A61A3C"/>
    <w:multiLevelType w:val="hybridMultilevel"/>
    <w:tmpl w:val="5352EC86"/>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2" w15:restartNumberingAfterBreak="0">
    <w:nsid w:val="747F0B68"/>
    <w:multiLevelType w:val="multilevel"/>
    <w:tmpl w:val="008E9A9C"/>
    <w:lvl w:ilvl="0">
      <w:start w:val="1"/>
      <w:numFmt w:val="upperRoman"/>
      <w:pStyle w:val="berschrift1"/>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 %2"/>
      <w:lvlJc w:val="left"/>
      <w:pPr>
        <w:ind w:left="454" w:hanging="454"/>
      </w:pPr>
      <w:rPr>
        <w:rFonts w:hint="default"/>
      </w:rPr>
    </w:lvl>
    <w:lvl w:ilvl="2">
      <w:start w:val="1"/>
      <w:numFmt w:val="decimal"/>
      <w:isLgl/>
      <w:lvlText w:val="(%3) "/>
      <w:lvlJc w:val="left"/>
      <w:pPr>
        <w:ind w:left="454" w:hanging="454"/>
      </w:pPr>
      <w:rPr>
        <w:rFonts w:hint="default"/>
      </w:rPr>
    </w:lvl>
    <w:lvl w:ilvl="3">
      <w:start w:val="1"/>
      <w:numFmt w:val="bullet"/>
      <w:suff w:val="nothing"/>
      <w:lvlText w:val=""/>
      <w:lvlJc w:val="left"/>
      <w:pPr>
        <w:ind w:left="680" w:hanging="226"/>
      </w:pPr>
      <w:rPr>
        <w:rFonts w:ascii="Symbol" w:hAnsi="Symbol" w:hint="default"/>
        <w:color w:val="auto"/>
      </w:rPr>
    </w:lvl>
    <w:lvl w:ilvl="4">
      <w:start w:val="1"/>
      <w:numFmt w:val="decimal"/>
      <w:lvlText w:val="(%5)"/>
      <w:lvlJc w:val="left"/>
      <w:pPr>
        <w:ind w:left="6512" w:firstLine="0"/>
      </w:pPr>
      <w:rPr>
        <w:rFonts w:hint="default"/>
      </w:rPr>
    </w:lvl>
    <w:lvl w:ilvl="5">
      <w:start w:val="1"/>
      <w:numFmt w:val="lowerLetter"/>
      <w:lvlText w:val="(%6)"/>
      <w:lvlJc w:val="left"/>
      <w:pPr>
        <w:ind w:left="7232" w:firstLine="0"/>
      </w:pPr>
      <w:rPr>
        <w:rFonts w:hint="default"/>
      </w:rPr>
    </w:lvl>
    <w:lvl w:ilvl="6">
      <w:start w:val="1"/>
      <w:numFmt w:val="lowerRoman"/>
      <w:lvlText w:val="(%7)"/>
      <w:lvlJc w:val="left"/>
      <w:pPr>
        <w:ind w:left="7952" w:firstLine="0"/>
      </w:pPr>
      <w:rPr>
        <w:rFonts w:hint="default"/>
      </w:rPr>
    </w:lvl>
    <w:lvl w:ilvl="7">
      <w:start w:val="1"/>
      <w:numFmt w:val="lowerLetter"/>
      <w:lvlText w:val="(%8)"/>
      <w:lvlJc w:val="left"/>
      <w:pPr>
        <w:ind w:left="8672" w:firstLine="0"/>
      </w:pPr>
      <w:rPr>
        <w:rFonts w:hint="default"/>
      </w:rPr>
    </w:lvl>
    <w:lvl w:ilvl="8">
      <w:start w:val="1"/>
      <w:numFmt w:val="lowerRoman"/>
      <w:lvlText w:val="(%9)"/>
      <w:lvlJc w:val="left"/>
      <w:pPr>
        <w:ind w:left="9392" w:firstLine="0"/>
      </w:pPr>
      <w:rPr>
        <w:rFonts w:hint="default"/>
      </w:rPr>
    </w:lvl>
  </w:abstractNum>
  <w:abstractNum w:abstractNumId="13" w15:restartNumberingAfterBreak="0">
    <w:nsid w:val="7AB55559"/>
    <w:multiLevelType w:val="hybridMultilevel"/>
    <w:tmpl w:val="1EAC0BCA"/>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4" w15:restartNumberingAfterBreak="0">
    <w:nsid w:val="7B750FF4"/>
    <w:multiLevelType w:val="multilevel"/>
    <w:tmpl w:val="D96CB44C"/>
    <w:styleLink w:val="ListeAufzhlunga-b-c1"/>
    <w:lvl w:ilvl="0">
      <w:start w:val="1"/>
      <w:numFmt w:val="decimal"/>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7"/>
  </w:num>
  <w:num w:numId="29">
    <w:abstractNumId w:val="14"/>
  </w:num>
  <w:num w:numId="30">
    <w:abstractNumId w:val="6"/>
  </w:num>
  <w:num w:numId="31">
    <w:abstractNumId w:val="6"/>
    <w:lvlOverride w:ilvl="0">
      <w:lvl w:ilvl="0">
        <w:start w:val="1"/>
        <w:numFmt w:val="upperRoman"/>
        <w:lvlText w:val="%1"/>
        <w:lvlJc w:val="left"/>
        <w:pPr>
          <w:ind w:left="454" w:hanging="454"/>
        </w:pPr>
        <w:rPr>
          <w:rFonts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 %2"/>
        <w:lvlJc w:val="left"/>
        <w:pPr>
          <w:ind w:left="454" w:hanging="454"/>
        </w:pPr>
        <w:rPr>
          <w:rFonts w:hint="default"/>
        </w:rPr>
      </w:lvl>
    </w:lvlOverride>
    <w:lvlOverride w:ilvl="2">
      <w:lvl w:ilvl="2">
        <w:start w:val="1"/>
        <w:numFmt w:val="decimal"/>
        <w:isLgl/>
        <w:lvlText w:val="(%3) "/>
        <w:lvlJc w:val="left"/>
        <w:pPr>
          <w:ind w:left="454" w:hanging="454"/>
        </w:pPr>
        <w:rPr>
          <w:rFonts w:hint="default"/>
        </w:rPr>
      </w:lvl>
    </w:lvlOverride>
    <w:lvlOverride w:ilvl="3">
      <w:lvl w:ilvl="3">
        <w:start w:val="1"/>
        <w:numFmt w:val="bullet"/>
        <w:pStyle w:val="berschrift4"/>
        <w:suff w:val="nothing"/>
        <w:lvlText w:val=""/>
        <w:lvlJc w:val="left"/>
        <w:pPr>
          <w:ind w:left="680" w:hanging="226"/>
        </w:pPr>
        <w:rPr>
          <w:rFonts w:ascii="Symbol" w:hAnsi="Symbol" w:hint="default"/>
          <w:color w:val="auto"/>
        </w:rPr>
      </w:lvl>
    </w:lvlOverride>
    <w:lvlOverride w:ilvl="4">
      <w:lvl w:ilvl="4">
        <w:start w:val="1"/>
        <w:numFmt w:val="decimal"/>
        <w:lvlText w:val="(%5)"/>
        <w:lvlJc w:val="left"/>
        <w:pPr>
          <w:ind w:left="6512" w:firstLine="0"/>
        </w:pPr>
        <w:rPr>
          <w:rFonts w:hint="default"/>
        </w:rPr>
      </w:lvl>
    </w:lvlOverride>
    <w:lvlOverride w:ilvl="5">
      <w:lvl w:ilvl="5">
        <w:start w:val="1"/>
        <w:numFmt w:val="lowerLetter"/>
        <w:lvlText w:val="(%6)"/>
        <w:lvlJc w:val="left"/>
        <w:pPr>
          <w:ind w:left="7232" w:firstLine="0"/>
        </w:pPr>
        <w:rPr>
          <w:rFonts w:hint="default"/>
        </w:rPr>
      </w:lvl>
    </w:lvlOverride>
    <w:lvlOverride w:ilvl="6">
      <w:lvl w:ilvl="6">
        <w:start w:val="1"/>
        <w:numFmt w:val="lowerRoman"/>
        <w:lvlText w:val="(%7)"/>
        <w:lvlJc w:val="left"/>
        <w:pPr>
          <w:ind w:left="7952" w:firstLine="0"/>
        </w:pPr>
        <w:rPr>
          <w:rFonts w:hint="default"/>
        </w:rPr>
      </w:lvl>
    </w:lvlOverride>
    <w:lvlOverride w:ilvl="7">
      <w:lvl w:ilvl="7">
        <w:start w:val="1"/>
        <w:numFmt w:val="lowerLetter"/>
        <w:lvlText w:val="(%8)"/>
        <w:lvlJc w:val="left"/>
        <w:pPr>
          <w:ind w:left="8672" w:firstLine="0"/>
        </w:pPr>
        <w:rPr>
          <w:rFonts w:hint="default"/>
        </w:rPr>
      </w:lvl>
    </w:lvlOverride>
    <w:lvlOverride w:ilvl="8">
      <w:lvl w:ilvl="8">
        <w:start w:val="1"/>
        <w:numFmt w:val="lowerRoman"/>
        <w:lvlText w:val="(%9)"/>
        <w:lvlJc w:val="left"/>
        <w:pPr>
          <w:ind w:left="9392" w:firstLine="0"/>
        </w:pPr>
        <w:rPr>
          <w:rFonts w:hint="default"/>
        </w:rPr>
      </w:lvl>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
  </w:num>
  <w:num w:numId="40">
    <w:abstractNumId w:val="1"/>
  </w:num>
  <w:num w:numId="41">
    <w:abstractNumId w:val="11"/>
  </w:num>
  <w:num w:numId="42">
    <w:abstractNumId w:val="8"/>
  </w:num>
  <w:num w:numId="43">
    <w:abstractNumId w:val="12"/>
  </w:num>
  <w:num w:numId="44">
    <w:abstractNumId w:val="4"/>
  </w:num>
  <w:num w:numId="45">
    <w:abstractNumId w:val="0"/>
  </w:num>
  <w:num w:numId="46">
    <w:abstractNumId w:val="10"/>
  </w:num>
  <w:num w:numId="47">
    <w:abstractNumId w:val="8"/>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4096" w:nlCheck="1" w:checkStyle="0"/>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01"/>
    <w:rsid w:val="000001C5"/>
    <w:rsid w:val="000018B1"/>
    <w:rsid w:val="000018E9"/>
    <w:rsid w:val="00002089"/>
    <w:rsid w:val="000030CB"/>
    <w:rsid w:val="00003275"/>
    <w:rsid w:val="000050B3"/>
    <w:rsid w:val="00005289"/>
    <w:rsid w:val="000064BA"/>
    <w:rsid w:val="00007355"/>
    <w:rsid w:val="00010616"/>
    <w:rsid w:val="000108CB"/>
    <w:rsid w:val="000138DD"/>
    <w:rsid w:val="00013C7F"/>
    <w:rsid w:val="00013E71"/>
    <w:rsid w:val="000143D9"/>
    <w:rsid w:val="000147C2"/>
    <w:rsid w:val="000148DB"/>
    <w:rsid w:val="0001493B"/>
    <w:rsid w:val="0001658C"/>
    <w:rsid w:val="00016A56"/>
    <w:rsid w:val="00017371"/>
    <w:rsid w:val="00017439"/>
    <w:rsid w:val="00021B46"/>
    <w:rsid w:val="00021C93"/>
    <w:rsid w:val="00022407"/>
    <w:rsid w:val="000236A2"/>
    <w:rsid w:val="00023C3B"/>
    <w:rsid w:val="00024D5C"/>
    <w:rsid w:val="00030CAE"/>
    <w:rsid w:val="00030E72"/>
    <w:rsid w:val="00031325"/>
    <w:rsid w:val="0003240F"/>
    <w:rsid w:val="000337D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5218"/>
    <w:rsid w:val="0004622F"/>
    <w:rsid w:val="0004763B"/>
    <w:rsid w:val="00047732"/>
    <w:rsid w:val="000504CA"/>
    <w:rsid w:val="0005085B"/>
    <w:rsid w:val="000524DD"/>
    <w:rsid w:val="00053054"/>
    <w:rsid w:val="00053E8A"/>
    <w:rsid w:val="000545AA"/>
    <w:rsid w:val="00054B4B"/>
    <w:rsid w:val="0005570E"/>
    <w:rsid w:val="000568AC"/>
    <w:rsid w:val="00057250"/>
    <w:rsid w:val="00057444"/>
    <w:rsid w:val="00057616"/>
    <w:rsid w:val="000603DA"/>
    <w:rsid w:val="0006060D"/>
    <w:rsid w:val="00060F82"/>
    <w:rsid w:val="00061047"/>
    <w:rsid w:val="000611E5"/>
    <w:rsid w:val="000615A4"/>
    <w:rsid w:val="0006219D"/>
    <w:rsid w:val="00062826"/>
    <w:rsid w:val="00063B8F"/>
    <w:rsid w:val="000640D8"/>
    <w:rsid w:val="00064189"/>
    <w:rsid w:val="00064A6F"/>
    <w:rsid w:val="00064BA8"/>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3C31"/>
    <w:rsid w:val="00083FF1"/>
    <w:rsid w:val="00084158"/>
    <w:rsid w:val="00084174"/>
    <w:rsid w:val="000848E8"/>
    <w:rsid w:val="00084C1E"/>
    <w:rsid w:val="00086EA6"/>
    <w:rsid w:val="000871F3"/>
    <w:rsid w:val="00087EF7"/>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1C1"/>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B98"/>
    <w:rsid w:val="000C0A2B"/>
    <w:rsid w:val="000C0BF5"/>
    <w:rsid w:val="000C1DF1"/>
    <w:rsid w:val="000C1EEC"/>
    <w:rsid w:val="000C274D"/>
    <w:rsid w:val="000C29E1"/>
    <w:rsid w:val="000C2E86"/>
    <w:rsid w:val="000C3B01"/>
    <w:rsid w:val="000C3D93"/>
    <w:rsid w:val="000C3FC1"/>
    <w:rsid w:val="000C450F"/>
    <w:rsid w:val="000C4CDA"/>
    <w:rsid w:val="000C54DC"/>
    <w:rsid w:val="000C5B11"/>
    <w:rsid w:val="000C6491"/>
    <w:rsid w:val="000C6736"/>
    <w:rsid w:val="000C6B8F"/>
    <w:rsid w:val="000C6F38"/>
    <w:rsid w:val="000C75AB"/>
    <w:rsid w:val="000C7793"/>
    <w:rsid w:val="000C7DEF"/>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45A5"/>
    <w:rsid w:val="000E51B4"/>
    <w:rsid w:val="000E5FFB"/>
    <w:rsid w:val="000E6181"/>
    <w:rsid w:val="000E71DF"/>
    <w:rsid w:val="000E7239"/>
    <w:rsid w:val="000F0D20"/>
    <w:rsid w:val="000F15BF"/>
    <w:rsid w:val="000F2B55"/>
    <w:rsid w:val="000F3769"/>
    <w:rsid w:val="000F4864"/>
    <w:rsid w:val="000F57E9"/>
    <w:rsid w:val="000F6040"/>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0512"/>
    <w:rsid w:val="001112DA"/>
    <w:rsid w:val="00111629"/>
    <w:rsid w:val="00112619"/>
    <w:rsid w:val="00113B11"/>
    <w:rsid w:val="00113FA2"/>
    <w:rsid w:val="0011423F"/>
    <w:rsid w:val="00114430"/>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32C"/>
    <w:rsid w:val="00135BBB"/>
    <w:rsid w:val="00136A7A"/>
    <w:rsid w:val="00137C54"/>
    <w:rsid w:val="00140A1C"/>
    <w:rsid w:val="00140CD9"/>
    <w:rsid w:val="001410FB"/>
    <w:rsid w:val="0014138E"/>
    <w:rsid w:val="00141A52"/>
    <w:rsid w:val="00141DEC"/>
    <w:rsid w:val="00144B85"/>
    <w:rsid w:val="00146625"/>
    <w:rsid w:val="0014682F"/>
    <w:rsid w:val="00146E03"/>
    <w:rsid w:val="00150978"/>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B2B"/>
    <w:rsid w:val="00163FFB"/>
    <w:rsid w:val="00164041"/>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B0671"/>
    <w:rsid w:val="001B0AF7"/>
    <w:rsid w:val="001B0D78"/>
    <w:rsid w:val="001B255D"/>
    <w:rsid w:val="001B2F7A"/>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90D"/>
    <w:rsid w:val="00200A39"/>
    <w:rsid w:val="0020197E"/>
    <w:rsid w:val="00202123"/>
    <w:rsid w:val="00202362"/>
    <w:rsid w:val="00202EC4"/>
    <w:rsid w:val="00203294"/>
    <w:rsid w:val="002038C4"/>
    <w:rsid w:val="00204068"/>
    <w:rsid w:val="002044BF"/>
    <w:rsid w:val="00204CD4"/>
    <w:rsid w:val="002071A3"/>
    <w:rsid w:val="00213BFA"/>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FEF"/>
    <w:rsid w:val="00236394"/>
    <w:rsid w:val="00236472"/>
    <w:rsid w:val="00236A23"/>
    <w:rsid w:val="002371A7"/>
    <w:rsid w:val="002400D1"/>
    <w:rsid w:val="00241376"/>
    <w:rsid w:val="002414BB"/>
    <w:rsid w:val="00242BCF"/>
    <w:rsid w:val="00243A29"/>
    <w:rsid w:val="0024457E"/>
    <w:rsid w:val="002457F4"/>
    <w:rsid w:val="002465B8"/>
    <w:rsid w:val="002467CB"/>
    <w:rsid w:val="00250A00"/>
    <w:rsid w:val="00251AD7"/>
    <w:rsid w:val="00251E93"/>
    <w:rsid w:val="002544BD"/>
    <w:rsid w:val="00254880"/>
    <w:rsid w:val="002549D1"/>
    <w:rsid w:val="002552EC"/>
    <w:rsid w:val="00255955"/>
    <w:rsid w:val="00256D39"/>
    <w:rsid w:val="00261507"/>
    <w:rsid w:val="00261C02"/>
    <w:rsid w:val="002621AB"/>
    <w:rsid w:val="002623F6"/>
    <w:rsid w:val="00262537"/>
    <w:rsid w:val="002628CB"/>
    <w:rsid w:val="002628CF"/>
    <w:rsid w:val="00264FA6"/>
    <w:rsid w:val="00266426"/>
    <w:rsid w:val="002703BB"/>
    <w:rsid w:val="002712A6"/>
    <w:rsid w:val="002716D5"/>
    <w:rsid w:val="00272700"/>
    <w:rsid w:val="00272C40"/>
    <w:rsid w:val="00274870"/>
    <w:rsid w:val="00274BC1"/>
    <w:rsid w:val="0027531B"/>
    <w:rsid w:val="00275974"/>
    <w:rsid w:val="002762A8"/>
    <w:rsid w:val="002769E3"/>
    <w:rsid w:val="00277C66"/>
    <w:rsid w:val="00280051"/>
    <w:rsid w:val="00281829"/>
    <w:rsid w:val="002820BE"/>
    <w:rsid w:val="00282CDB"/>
    <w:rsid w:val="00283475"/>
    <w:rsid w:val="0028428D"/>
    <w:rsid w:val="00285629"/>
    <w:rsid w:val="00286224"/>
    <w:rsid w:val="00286458"/>
    <w:rsid w:val="0028650B"/>
    <w:rsid w:val="00287F38"/>
    <w:rsid w:val="00290118"/>
    <w:rsid w:val="0029089E"/>
    <w:rsid w:val="002910EC"/>
    <w:rsid w:val="002919CE"/>
    <w:rsid w:val="00291B50"/>
    <w:rsid w:val="002920D4"/>
    <w:rsid w:val="00292453"/>
    <w:rsid w:val="00292D81"/>
    <w:rsid w:val="00294223"/>
    <w:rsid w:val="002943D8"/>
    <w:rsid w:val="002948B3"/>
    <w:rsid w:val="00295B4F"/>
    <w:rsid w:val="002963EB"/>
    <w:rsid w:val="002965BE"/>
    <w:rsid w:val="0029799A"/>
    <w:rsid w:val="00297E23"/>
    <w:rsid w:val="002A0214"/>
    <w:rsid w:val="002A1B45"/>
    <w:rsid w:val="002A2445"/>
    <w:rsid w:val="002A3395"/>
    <w:rsid w:val="002A383F"/>
    <w:rsid w:val="002A7EE3"/>
    <w:rsid w:val="002B0CBB"/>
    <w:rsid w:val="002B0EDF"/>
    <w:rsid w:val="002B24FC"/>
    <w:rsid w:val="002B27DB"/>
    <w:rsid w:val="002B2A87"/>
    <w:rsid w:val="002B2FF4"/>
    <w:rsid w:val="002B3674"/>
    <w:rsid w:val="002B3B6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60F6"/>
    <w:rsid w:val="002C69BB"/>
    <w:rsid w:val="002D0CC6"/>
    <w:rsid w:val="002D0D3F"/>
    <w:rsid w:val="002D255E"/>
    <w:rsid w:val="002D26B5"/>
    <w:rsid w:val="002D28D0"/>
    <w:rsid w:val="002D33C7"/>
    <w:rsid w:val="002D39D3"/>
    <w:rsid w:val="002D3BCA"/>
    <w:rsid w:val="002D4AE5"/>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214"/>
    <w:rsid w:val="002F375E"/>
    <w:rsid w:val="002F469D"/>
    <w:rsid w:val="002F4998"/>
    <w:rsid w:val="002F4CF0"/>
    <w:rsid w:val="002F5201"/>
    <w:rsid w:val="002F5A0E"/>
    <w:rsid w:val="002F5AD5"/>
    <w:rsid w:val="002F6597"/>
    <w:rsid w:val="002F7119"/>
    <w:rsid w:val="002F7894"/>
    <w:rsid w:val="002F7DB6"/>
    <w:rsid w:val="00301B10"/>
    <w:rsid w:val="00301E6B"/>
    <w:rsid w:val="00302E64"/>
    <w:rsid w:val="00302EC9"/>
    <w:rsid w:val="00303E89"/>
    <w:rsid w:val="00303EEF"/>
    <w:rsid w:val="00304FF7"/>
    <w:rsid w:val="00305CB6"/>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4CD2"/>
    <w:rsid w:val="00326985"/>
    <w:rsid w:val="00326A18"/>
    <w:rsid w:val="00327333"/>
    <w:rsid w:val="00330886"/>
    <w:rsid w:val="00330BE5"/>
    <w:rsid w:val="003318A6"/>
    <w:rsid w:val="00331C46"/>
    <w:rsid w:val="00331E9E"/>
    <w:rsid w:val="00331F08"/>
    <w:rsid w:val="00332D54"/>
    <w:rsid w:val="00332FB6"/>
    <w:rsid w:val="00336046"/>
    <w:rsid w:val="00337179"/>
    <w:rsid w:val="0033751D"/>
    <w:rsid w:val="00337C96"/>
    <w:rsid w:val="00337D56"/>
    <w:rsid w:val="00337F62"/>
    <w:rsid w:val="0034006B"/>
    <w:rsid w:val="00340939"/>
    <w:rsid w:val="00340D7D"/>
    <w:rsid w:val="00340FFF"/>
    <w:rsid w:val="00341821"/>
    <w:rsid w:val="003418BA"/>
    <w:rsid w:val="00341DC3"/>
    <w:rsid w:val="00342234"/>
    <w:rsid w:val="0034337E"/>
    <w:rsid w:val="00343FF5"/>
    <w:rsid w:val="003442C7"/>
    <w:rsid w:val="00344686"/>
    <w:rsid w:val="00344788"/>
    <w:rsid w:val="00347691"/>
    <w:rsid w:val="00347C88"/>
    <w:rsid w:val="00347E4F"/>
    <w:rsid w:val="00350251"/>
    <w:rsid w:val="00350D32"/>
    <w:rsid w:val="00351673"/>
    <w:rsid w:val="00351F43"/>
    <w:rsid w:val="0035278E"/>
    <w:rsid w:val="003529CE"/>
    <w:rsid w:val="00352E61"/>
    <w:rsid w:val="003548F3"/>
    <w:rsid w:val="0035493C"/>
    <w:rsid w:val="00354E8A"/>
    <w:rsid w:val="0035609F"/>
    <w:rsid w:val="00360482"/>
    <w:rsid w:val="0036085B"/>
    <w:rsid w:val="0036101B"/>
    <w:rsid w:val="003610B8"/>
    <w:rsid w:val="00361979"/>
    <w:rsid w:val="0036235E"/>
    <w:rsid w:val="0036289E"/>
    <w:rsid w:val="0036366F"/>
    <w:rsid w:val="00363A9D"/>
    <w:rsid w:val="00364AE0"/>
    <w:rsid w:val="00365145"/>
    <w:rsid w:val="003661A0"/>
    <w:rsid w:val="003728E0"/>
    <w:rsid w:val="00372990"/>
    <w:rsid w:val="00372B16"/>
    <w:rsid w:val="00373E54"/>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FEC"/>
    <w:rsid w:val="00385B3A"/>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9CD"/>
    <w:rsid w:val="0039766A"/>
    <w:rsid w:val="003A0D0E"/>
    <w:rsid w:val="003A1A27"/>
    <w:rsid w:val="003A1F0B"/>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D8D"/>
    <w:rsid w:val="003B3F46"/>
    <w:rsid w:val="003B583E"/>
    <w:rsid w:val="003B63FE"/>
    <w:rsid w:val="003B6FFC"/>
    <w:rsid w:val="003B7D77"/>
    <w:rsid w:val="003B7EB9"/>
    <w:rsid w:val="003C02AA"/>
    <w:rsid w:val="003C2143"/>
    <w:rsid w:val="003C3044"/>
    <w:rsid w:val="003C352E"/>
    <w:rsid w:val="003C3A7C"/>
    <w:rsid w:val="003C4106"/>
    <w:rsid w:val="003C451F"/>
    <w:rsid w:val="003C4A23"/>
    <w:rsid w:val="003C4D98"/>
    <w:rsid w:val="003C53E5"/>
    <w:rsid w:val="003C5EA6"/>
    <w:rsid w:val="003C61BC"/>
    <w:rsid w:val="003C6F25"/>
    <w:rsid w:val="003C6F5D"/>
    <w:rsid w:val="003C7A8B"/>
    <w:rsid w:val="003C7F2F"/>
    <w:rsid w:val="003D051E"/>
    <w:rsid w:val="003D10B0"/>
    <w:rsid w:val="003D29B3"/>
    <w:rsid w:val="003D2CA2"/>
    <w:rsid w:val="003D3865"/>
    <w:rsid w:val="003D387F"/>
    <w:rsid w:val="003D3BB3"/>
    <w:rsid w:val="003D4201"/>
    <w:rsid w:val="003D51A3"/>
    <w:rsid w:val="003D6F20"/>
    <w:rsid w:val="003E1453"/>
    <w:rsid w:val="003E1505"/>
    <w:rsid w:val="003E2816"/>
    <w:rsid w:val="003E2EB6"/>
    <w:rsid w:val="003E2F82"/>
    <w:rsid w:val="003E4346"/>
    <w:rsid w:val="003E45F3"/>
    <w:rsid w:val="003E4D5B"/>
    <w:rsid w:val="003E4E53"/>
    <w:rsid w:val="003E4EC5"/>
    <w:rsid w:val="003E55AC"/>
    <w:rsid w:val="003E57B7"/>
    <w:rsid w:val="003E78F1"/>
    <w:rsid w:val="003E7FDB"/>
    <w:rsid w:val="003F04A7"/>
    <w:rsid w:val="003F0689"/>
    <w:rsid w:val="003F0CAB"/>
    <w:rsid w:val="003F1AB3"/>
    <w:rsid w:val="003F34B2"/>
    <w:rsid w:val="003F3B27"/>
    <w:rsid w:val="003F3E77"/>
    <w:rsid w:val="003F42FD"/>
    <w:rsid w:val="003F5EFA"/>
    <w:rsid w:val="003F6A28"/>
    <w:rsid w:val="003F7DF7"/>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4E9"/>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486D"/>
    <w:rsid w:val="00435538"/>
    <w:rsid w:val="004355B4"/>
    <w:rsid w:val="0043579C"/>
    <w:rsid w:val="00435F9B"/>
    <w:rsid w:val="0043700E"/>
    <w:rsid w:val="00437752"/>
    <w:rsid w:val="004402D7"/>
    <w:rsid w:val="00441FA5"/>
    <w:rsid w:val="004424D4"/>
    <w:rsid w:val="004428F3"/>
    <w:rsid w:val="004429FB"/>
    <w:rsid w:val="0044489F"/>
    <w:rsid w:val="004449A4"/>
    <w:rsid w:val="00446171"/>
    <w:rsid w:val="00450098"/>
    <w:rsid w:val="004500F5"/>
    <w:rsid w:val="00450432"/>
    <w:rsid w:val="00450B46"/>
    <w:rsid w:val="00450D42"/>
    <w:rsid w:val="00451026"/>
    <w:rsid w:val="00452633"/>
    <w:rsid w:val="00452CFC"/>
    <w:rsid w:val="0045380E"/>
    <w:rsid w:val="004538C8"/>
    <w:rsid w:val="00453BC3"/>
    <w:rsid w:val="00454A67"/>
    <w:rsid w:val="0045529D"/>
    <w:rsid w:val="004567B0"/>
    <w:rsid w:val="0045690E"/>
    <w:rsid w:val="00456CDB"/>
    <w:rsid w:val="00457609"/>
    <w:rsid w:val="00461133"/>
    <w:rsid w:val="0046142C"/>
    <w:rsid w:val="00462295"/>
    <w:rsid w:val="00462FA4"/>
    <w:rsid w:val="00464340"/>
    <w:rsid w:val="004649FA"/>
    <w:rsid w:val="004664D5"/>
    <w:rsid w:val="00467141"/>
    <w:rsid w:val="0047048B"/>
    <w:rsid w:val="00471CA1"/>
    <w:rsid w:val="0047270C"/>
    <w:rsid w:val="00472822"/>
    <w:rsid w:val="00474412"/>
    <w:rsid w:val="00475306"/>
    <w:rsid w:val="004758D4"/>
    <w:rsid w:val="00475919"/>
    <w:rsid w:val="00476E3F"/>
    <w:rsid w:val="00477A98"/>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7D6"/>
    <w:rsid w:val="00491E05"/>
    <w:rsid w:val="00492EB8"/>
    <w:rsid w:val="00494093"/>
    <w:rsid w:val="004949AF"/>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6C5"/>
    <w:rsid w:val="004B1785"/>
    <w:rsid w:val="004B1BE2"/>
    <w:rsid w:val="004B2497"/>
    <w:rsid w:val="004B3B18"/>
    <w:rsid w:val="004B408E"/>
    <w:rsid w:val="004B5512"/>
    <w:rsid w:val="004B5EDA"/>
    <w:rsid w:val="004B7989"/>
    <w:rsid w:val="004C1C04"/>
    <w:rsid w:val="004C2818"/>
    <w:rsid w:val="004C3149"/>
    <w:rsid w:val="004C425C"/>
    <w:rsid w:val="004C4264"/>
    <w:rsid w:val="004C5404"/>
    <w:rsid w:val="004C5D52"/>
    <w:rsid w:val="004C6A5A"/>
    <w:rsid w:val="004C7138"/>
    <w:rsid w:val="004C7336"/>
    <w:rsid w:val="004D02BE"/>
    <w:rsid w:val="004D06F0"/>
    <w:rsid w:val="004D078D"/>
    <w:rsid w:val="004D097B"/>
    <w:rsid w:val="004D18CA"/>
    <w:rsid w:val="004D1EE7"/>
    <w:rsid w:val="004D20BB"/>
    <w:rsid w:val="004D4357"/>
    <w:rsid w:val="004D4850"/>
    <w:rsid w:val="004D4B94"/>
    <w:rsid w:val="004D5502"/>
    <w:rsid w:val="004D67EE"/>
    <w:rsid w:val="004D701D"/>
    <w:rsid w:val="004D72BC"/>
    <w:rsid w:val="004D752D"/>
    <w:rsid w:val="004D7A2F"/>
    <w:rsid w:val="004D7EA7"/>
    <w:rsid w:val="004D7EF5"/>
    <w:rsid w:val="004E000B"/>
    <w:rsid w:val="004E10AF"/>
    <w:rsid w:val="004E257C"/>
    <w:rsid w:val="004E503B"/>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1A6A"/>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BB9"/>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30A5B"/>
    <w:rsid w:val="00532C13"/>
    <w:rsid w:val="00532F37"/>
    <w:rsid w:val="005335B5"/>
    <w:rsid w:val="005352A0"/>
    <w:rsid w:val="00535954"/>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3DD5"/>
    <w:rsid w:val="005745F0"/>
    <w:rsid w:val="00574E5F"/>
    <w:rsid w:val="00575994"/>
    <w:rsid w:val="0057636A"/>
    <w:rsid w:val="00576584"/>
    <w:rsid w:val="005766CC"/>
    <w:rsid w:val="00577098"/>
    <w:rsid w:val="00577111"/>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597"/>
    <w:rsid w:val="005B203E"/>
    <w:rsid w:val="005B2D1B"/>
    <w:rsid w:val="005B34AC"/>
    <w:rsid w:val="005B3794"/>
    <w:rsid w:val="005B381A"/>
    <w:rsid w:val="005B52DB"/>
    <w:rsid w:val="005B54E6"/>
    <w:rsid w:val="005B63FB"/>
    <w:rsid w:val="005B64D8"/>
    <w:rsid w:val="005B6B3C"/>
    <w:rsid w:val="005B7696"/>
    <w:rsid w:val="005C0A85"/>
    <w:rsid w:val="005C128A"/>
    <w:rsid w:val="005C1B82"/>
    <w:rsid w:val="005C1DFF"/>
    <w:rsid w:val="005C2F62"/>
    <w:rsid w:val="005C4164"/>
    <w:rsid w:val="005C6526"/>
    <w:rsid w:val="005C6834"/>
    <w:rsid w:val="005D0506"/>
    <w:rsid w:val="005D1469"/>
    <w:rsid w:val="005D36D4"/>
    <w:rsid w:val="005D4C23"/>
    <w:rsid w:val="005D50DB"/>
    <w:rsid w:val="005D5E05"/>
    <w:rsid w:val="005D696C"/>
    <w:rsid w:val="005D6A89"/>
    <w:rsid w:val="005D74E5"/>
    <w:rsid w:val="005E01EC"/>
    <w:rsid w:val="005E0351"/>
    <w:rsid w:val="005E03D4"/>
    <w:rsid w:val="005E14AF"/>
    <w:rsid w:val="005E24FA"/>
    <w:rsid w:val="005E3FBC"/>
    <w:rsid w:val="005E4998"/>
    <w:rsid w:val="005E4C95"/>
    <w:rsid w:val="005E4D7B"/>
    <w:rsid w:val="005E57E2"/>
    <w:rsid w:val="005E59A9"/>
    <w:rsid w:val="005E5CCD"/>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2830"/>
    <w:rsid w:val="0060313C"/>
    <w:rsid w:val="00604078"/>
    <w:rsid w:val="0060422B"/>
    <w:rsid w:val="00604EC6"/>
    <w:rsid w:val="00605768"/>
    <w:rsid w:val="00606087"/>
    <w:rsid w:val="00606A17"/>
    <w:rsid w:val="00607E52"/>
    <w:rsid w:val="0061075A"/>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ED6"/>
    <w:rsid w:val="006361D0"/>
    <w:rsid w:val="006362E6"/>
    <w:rsid w:val="00636E08"/>
    <w:rsid w:val="00637C18"/>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A0"/>
    <w:rsid w:val="0065242D"/>
    <w:rsid w:val="0065255F"/>
    <w:rsid w:val="00652C2C"/>
    <w:rsid w:val="00653EB1"/>
    <w:rsid w:val="006541E6"/>
    <w:rsid w:val="00654E04"/>
    <w:rsid w:val="00655C73"/>
    <w:rsid w:val="006565BE"/>
    <w:rsid w:val="00656ACE"/>
    <w:rsid w:val="00657C06"/>
    <w:rsid w:val="00660E9A"/>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42F0"/>
    <w:rsid w:val="006761F6"/>
    <w:rsid w:val="0067630D"/>
    <w:rsid w:val="00676CFB"/>
    <w:rsid w:val="0068017D"/>
    <w:rsid w:val="00680334"/>
    <w:rsid w:val="0068227D"/>
    <w:rsid w:val="006824E1"/>
    <w:rsid w:val="006828E4"/>
    <w:rsid w:val="00684203"/>
    <w:rsid w:val="00684A50"/>
    <w:rsid w:val="006851BF"/>
    <w:rsid w:val="00686112"/>
    <w:rsid w:val="006869F9"/>
    <w:rsid w:val="00686D6D"/>
    <w:rsid w:val="00687AC8"/>
    <w:rsid w:val="00691429"/>
    <w:rsid w:val="00691977"/>
    <w:rsid w:val="00691B59"/>
    <w:rsid w:val="00692A3D"/>
    <w:rsid w:val="00692F6D"/>
    <w:rsid w:val="00693F66"/>
    <w:rsid w:val="00694A1E"/>
    <w:rsid w:val="00694CC4"/>
    <w:rsid w:val="006950F5"/>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677F"/>
    <w:rsid w:val="006B7D84"/>
    <w:rsid w:val="006C0AF8"/>
    <w:rsid w:val="006C1887"/>
    <w:rsid w:val="006C1CA6"/>
    <w:rsid w:val="006C22B5"/>
    <w:rsid w:val="006C3225"/>
    <w:rsid w:val="006C35FE"/>
    <w:rsid w:val="006C3867"/>
    <w:rsid w:val="006C3CE7"/>
    <w:rsid w:val="006C3F72"/>
    <w:rsid w:val="006C4781"/>
    <w:rsid w:val="006C4871"/>
    <w:rsid w:val="006C4D97"/>
    <w:rsid w:val="006C5B4B"/>
    <w:rsid w:val="006C6A4F"/>
    <w:rsid w:val="006C758D"/>
    <w:rsid w:val="006D0ABB"/>
    <w:rsid w:val="006D238E"/>
    <w:rsid w:val="006D520D"/>
    <w:rsid w:val="006D5888"/>
    <w:rsid w:val="006D5E99"/>
    <w:rsid w:val="006D6014"/>
    <w:rsid w:val="006D645D"/>
    <w:rsid w:val="006D6707"/>
    <w:rsid w:val="006D722A"/>
    <w:rsid w:val="006E0456"/>
    <w:rsid w:val="006E06ED"/>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7BD"/>
    <w:rsid w:val="006F4CAD"/>
    <w:rsid w:val="006F4F31"/>
    <w:rsid w:val="006F4FB2"/>
    <w:rsid w:val="006F4FD5"/>
    <w:rsid w:val="006F6458"/>
    <w:rsid w:val="006F6DE7"/>
    <w:rsid w:val="007003F5"/>
    <w:rsid w:val="00700779"/>
    <w:rsid w:val="00700C33"/>
    <w:rsid w:val="00700EFB"/>
    <w:rsid w:val="00701F5C"/>
    <w:rsid w:val="00702122"/>
    <w:rsid w:val="00703C00"/>
    <w:rsid w:val="00704840"/>
    <w:rsid w:val="00704AE6"/>
    <w:rsid w:val="00704B26"/>
    <w:rsid w:val="00704DC7"/>
    <w:rsid w:val="007054FA"/>
    <w:rsid w:val="007066F7"/>
    <w:rsid w:val="00706A9F"/>
    <w:rsid w:val="00707323"/>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FB3"/>
    <w:rsid w:val="0072298D"/>
    <w:rsid w:val="0072331D"/>
    <w:rsid w:val="0072404E"/>
    <w:rsid w:val="007244CC"/>
    <w:rsid w:val="00724E50"/>
    <w:rsid w:val="00727102"/>
    <w:rsid w:val="0072778F"/>
    <w:rsid w:val="00727F60"/>
    <w:rsid w:val="00730188"/>
    <w:rsid w:val="007301ED"/>
    <w:rsid w:val="00730F52"/>
    <w:rsid w:val="00731534"/>
    <w:rsid w:val="00732F6D"/>
    <w:rsid w:val="0073320B"/>
    <w:rsid w:val="00736B57"/>
    <w:rsid w:val="0073703B"/>
    <w:rsid w:val="00737457"/>
    <w:rsid w:val="00740E68"/>
    <w:rsid w:val="007411CC"/>
    <w:rsid w:val="0074141E"/>
    <w:rsid w:val="0074178B"/>
    <w:rsid w:val="00741D8B"/>
    <w:rsid w:val="0074367E"/>
    <w:rsid w:val="00744FCD"/>
    <w:rsid w:val="00745189"/>
    <w:rsid w:val="007470D4"/>
    <w:rsid w:val="00747143"/>
    <w:rsid w:val="00747C34"/>
    <w:rsid w:val="00750259"/>
    <w:rsid w:val="0075181F"/>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2A40"/>
    <w:rsid w:val="00772FBF"/>
    <w:rsid w:val="0077394C"/>
    <w:rsid w:val="00774304"/>
    <w:rsid w:val="007749AE"/>
    <w:rsid w:val="00774D46"/>
    <w:rsid w:val="00774EA0"/>
    <w:rsid w:val="007764D1"/>
    <w:rsid w:val="00776511"/>
    <w:rsid w:val="00776CF7"/>
    <w:rsid w:val="00777501"/>
    <w:rsid w:val="00777F26"/>
    <w:rsid w:val="007802BE"/>
    <w:rsid w:val="007808FF"/>
    <w:rsid w:val="00780D56"/>
    <w:rsid w:val="00781B24"/>
    <w:rsid w:val="00784BAD"/>
    <w:rsid w:val="00787312"/>
    <w:rsid w:val="007927AF"/>
    <w:rsid w:val="00792885"/>
    <w:rsid w:val="007934BE"/>
    <w:rsid w:val="00794261"/>
    <w:rsid w:val="007942EB"/>
    <w:rsid w:val="00794770"/>
    <w:rsid w:val="007949B2"/>
    <w:rsid w:val="00794E43"/>
    <w:rsid w:val="007958BE"/>
    <w:rsid w:val="00795CF5"/>
    <w:rsid w:val="0079640A"/>
    <w:rsid w:val="00796D04"/>
    <w:rsid w:val="007A05F2"/>
    <w:rsid w:val="007A0852"/>
    <w:rsid w:val="007A0B01"/>
    <w:rsid w:val="007A3439"/>
    <w:rsid w:val="007A36DE"/>
    <w:rsid w:val="007A3AEA"/>
    <w:rsid w:val="007A45EE"/>
    <w:rsid w:val="007A4CD5"/>
    <w:rsid w:val="007A4E92"/>
    <w:rsid w:val="007A5595"/>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1D31"/>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773D"/>
    <w:rsid w:val="007E08D4"/>
    <w:rsid w:val="007E1794"/>
    <w:rsid w:val="007E331B"/>
    <w:rsid w:val="007E350E"/>
    <w:rsid w:val="007E369A"/>
    <w:rsid w:val="007E3A31"/>
    <w:rsid w:val="007E411F"/>
    <w:rsid w:val="007E4B96"/>
    <w:rsid w:val="007E57C9"/>
    <w:rsid w:val="007E61F8"/>
    <w:rsid w:val="007E76AE"/>
    <w:rsid w:val="007F1316"/>
    <w:rsid w:val="007F153E"/>
    <w:rsid w:val="007F2218"/>
    <w:rsid w:val="007F2427"/>
    <w:rsid w:val="007F4FDD"/>
    <w:rsid w:val="007F594F"/>
    <w:rsid w:val="007F5A4A"/>
    <w:rsid w:val="007F5D0A"/>
    <w:rsid w:val="007F60B6"/>
    <w:rsid w:val="007F69C1"/>
    <w:rsid w:val="007F6ADB"/>
    <w:rsid w:val="007F6F6E"/>
    <w:rsid w:val="007F709F"/>
    <w:rsid w:val="007F7323"/>
    <w:rsid w:val="0080069B"/>
    <w:rsid w:val="0080089B"/>
    <w:rsid w:val="008035A3"/>
    <w:rsid w:val="00803C26"/>
    <w:rsid w:val="00803CCE"/>
    <w:rsid w:val="00803EA1"/>
    <w:rsid w:val="008052F2"/>
    <w:rsid w:val="00805AD0"/>
    <w:rsid w:val="00807222"/>
    <w:rsid w:val="00807417"/>
    <w:rsid w:val="00810522"/>
    <w:rsid w:val="0081057E"/>
    <w:rsid w:val="00810D08"/>
    <w:rsid w:val="0081136C"/>
    <w:rsid w:val="00811F1B"/>
    <w:rsid w:val="00812C4B"/>
    <w:rsid w:val="00817EE2"/>
    <w:rsid w:val="00820FF9"/>
    <w:rsid w:val="00821313"/>
    <w:rsid w:val="00821B88"/>
    <w:rsid w:val="0082204B"/>
    <w:rsid w:val="00822077"/>
    <w:rsid w:val="00822B92"/>
    <w:rsid w:val="00822C17"/>
    <w:rsid w:val="00822F48"/>
    <w:rsid w:val="00823478"/>
    <w:rsid w:val="00823D8B"/>
    <w:rsid w:val="00825666"/>
    <w:rsid w:val="008279AD"/>
    <w:rsid w:val="008304CA"/>
    <w:rsid w:val="00830DB3"/>
    <w:rsid w:val="008316AE"/>
    <w:rsid w:val="008335F1"/>
    <w:rsid w:val="008337AF"/>
    <w:rsid w:val="00833A76"/>
    <w:rsid w:val="00833A7C"/>
    <w:rsid w:val="0083513A"/>
    <w:rsid w:val="008372A3"/>
    <w:rsid w:val="008372EA"/>
    <w:rsid w:val="00837BD3"/>
    <w:rsid w:val="00837D84"/>
    <w:rsid w:val="00840466"/>
    <w:rsid w:val="0084111D"/>
    <w:rsid w:val="00841DB5"/>
    <w:rsid w:val="00842DE8"/>
    <w:rsid w:val="00843598"/>
    <w:rsid w:val="00844316"/>
    <w:rsid w:val="00845282"/>
    <w:rsid w:val="00845824"/>
    <w:rsid w:val="0084627B"/>
    <w:rsid w:val="008463AA"/>
    <w:rsid w:val="00846482"/>
    <w:rsid w:val="008472DE"/>
    <w:rsid w:val="00847330"/>
    <w:rsid w:val="008478A4"/>
    <w:rsid w:val="008502EB"/>
    <w:rsid w:val="00850511"/>
    <w:rsid w:val="00850A07"/>
    <w:rsid w:val="00850A57"/>
    <w:rsid w:val="008528DF"/>
    <w:rsid w:val="00852949"/>
    <w:rsid w:val="00852B31"/>
    <w:rsid w:val="00856A95"/>
    <w:rsid w:val="00856CB1"/>
    <w:rsid w:val="00857285"/>
    <w:rsid w:val="00860BB5"/>
    <w:rsid w:val="00861F32"/>
    <w:rsid w:val="0086201D"/>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4BD"/>
    <w:rsid w:val="00877786"/>
    <w:rsid w:val="0088020B"/>
    <w:rsid w:val="00880B1F"/>
    <w:rsid w:val="0088108A"/>
    <w:rsid w:val="00881834"/>
    <w:rsid w:val="00883F94"/>
    <w:rsid w:val="0088654F"/>
    <w:rsid w:val="00886DCA"/>
    <w:rsid w:val="00887AF8"/>
    <w:rsid w:val="00892281"/>
    <w:rsid w:val="00892DFB"/>
    <w:rsid w:val="008936E7"/>
    <w:rsid w:val="00894728"/>
    <w:rsid w:val="0089494A"/>
    <w:rsid w:val="00895375"/>
    <w:rsid w:val="008954A5"/>
    <w:rsid w:val="00895808"/>
    <w:rsid w:val="00896DD9"/>
    <w:rsid w:val="00896DE4"/>
    <w:rsid w:val="00897806"/>
    <w:rsid w:val="00897A24"/>
    <w:rsid w:val="008A13A7"/>
    <w:rsid w:val="008A1782"/>
    <w:rsid w:val="008A1D89"/>
    <w:rsid w:val="008A2166"/>
    <w:rsid w:val="008A23CF"/>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3939"/>
    <w:rsid w:val="008C4774"/>
    <w:rsid w:val="008C486D"/>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0F41"/>
    <w:rsid w:val="008F13AC"/>
    <w:rsid w:val="008F219F"/>
    <w:rsid w:val="008F4075"/>
    <w:rsid w:val="008F68FB"/>
    <w:rsid w:val="008F72D2"/>
    <w:rsid w:val="008F777D"/>
    <w:rsid w:val="008F79EC"/>
    <w:rsid w:val="00900E67"/>
    <w:rsid w:val="009018A4"/>
    <w:rsid w:val="00901AE4"/>
    <w:rsid w:val="00902244"/>
    <w:rsid w:val="009037DB"/>
    <w:rsid w:val="009043CB"/>
    <w:rsid w:val="00904BDE"/>
    <w:rsid w:val="009058CD"/>
    <w:rsid w:val="00907525"/>
    <w:rsid w:val="009078EC"/>
    <w:rsid w:val="00910B62"/>
    <w:rsid w:val="0091133D"/>
    <w:rsid w:val="00911A8E"/>
    <w:rsid w:val="00912A6B"/>
    <w:rsid w:val="00912CB6"/>
    <w:rsid w:val="00913E56"/>
    <w:rsid w:val="009146DA"/>
    <w:rsid w:val="0091534D"/>
    <w:rsid w:val="00916312"/>
    <w:rsid w:val="00916823"/>
    <w:rsid w:val="00916A44"/>
    <w:rsid w:val="0092188D"/>
    <w:rsid w:val="00921C8A"/>
    <w:rsid w:val="00921FCB"/>
    <w:rsid w:val="0092334A"/>
    <w:rsid w:val="00923471"/>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578"/>
    <w:rsid w:val="00937A26"/>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73B"/>
    <w:rsid w:val="0095597A"/>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3D56"/>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BBF"/>
    <w:rsid w:val="009B7FD5"/>
    <w:rsid w:val="009C3671"/>
    <w:rsid w:val="009C39F2"/>
    <w:rsid w:val="009C3B10"/>
    <w:rsid w:val="009C3DB2"/>
    <w:rsid w:val="009C4003"/>
    <w:rsid w:val="009C4184"/>
    <w:rsid w:val="009C439D"/>
    <w:rsid w:val="009C4746"/>
    <w:rsid w:val="009C5682"/>
    <w:rsid w:val="009C606F"/>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A9F"/>
    <w:rsid w:val="009E52E9"/>
    <w:rsid w:val="009E5487"/>
    <w:rsid w:val="009E5B13"/>
    <w:rsid w:val="009E5FDE"/>
    <w:rsid w:val="009E6D0D"/>
    <w:rsid w:val="009E7D34"/>
    <w:rsid w:val="009E7DD0"/>
    <w:rsid w:val="009F08AA"/>
    <w:rsid w:val="009F17CC"/>
    <w:rsid w:val="009F190D"/>
    <w:rsid w:val="009F1FB9"/>
    <w:rsid w:val="009F2614"/>
    <w:rsid w:val="009F2D0E"/>
    <w:rsid w:val="009F456E"/>
    <w:rsid w:val="009F5E08"/>
    <w:rsid w:val="009F609B"/>
    <w:rsid w:val="009F7934"/>
    <w:rsid w:val="009F7A5F"/>
    <w:rsid w:val="00A00A0A"/>
    <w:rsid w:val="00A00BF3"/>
    <w:rsid w:val="00A00C21"/>
    <w:rsid w:val="00A01539"/>
    <w:rsid w:val="00A01B9F"/>
    <w:rsid w:val="00A0340C"/>
    <w:rsid w:val="00A03D36"/>
    <w:rsid w:val="00A03EFC"/>
    <w:rsid w:val="00A0416A"/>
    <w:rsid w:val="00A04AA2"/>
    <w:rsid w:val="00A05824"/>
    <w:rsid w:val="00A05DE7"/>
    <w:rsid w:val="00A060F0"/>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C20"/>
    <w:rsid w:val="00A213F3"/>
    <w:rsid w:val="00A222EE"/>
    <w:rsid w:val="00A22F44"/>
    <w:rsid w:val="00A23599"/>
    <w:rsid w:val="00A25F12"/>
    <w:rsid w:val="00A27B7C"/>
    <w:rsid w:val="00A27D48"/>
    <w:rsid w:val="00A27FB7"/>
    <w:rsid w:val="00A27FC8"/>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AD9"/>
    <w:rsid w:val="00A42C00"/>
    <w:rsid w:val="00A44C5C"/>
    <w:rsid w:val="00A45494"/>
    <w:rsid w:val="00A50BDD"/>
    <w:rsid w:val="00A50E8E"/>
    <w:rsid w:val="00A5119E"/>
    <w:rsid w:val="00A5123A"/>
    <w:rsid w:val="00A515EC"/>
    <w:rsid w:val="00A5231B"/>
    <w:rsid w:val="00A52853"/>
    <w:rsid w:val="00A53518"/>
    <w:rsid w:val="00A5392E"/>
    <w:rsid w:val="00A542F8"/>
    <w:rsid w:val="00A54921"/>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46A2"/>
    <w:rsid w:val="00A752A3"/>
    <w:rsid w:val="00A761AB"/>
    <w:rsid w:val="00A76581"/>
    <w:rsid w:val="00A7677B"/>
    <w:rsid w:val="00A8168B"/>
    <w:rsid w:val="00A81FC0"/>
    <w:rsid w:val="00A820FD"/>
    <w:rsid w:val="00A8247D"/>
    <w:rsid w:val="00A83B0D"/>
    <w:rsid w:val="00A848C1"/>
    <w:rsid w:val="00A85079"/>
    <w:rsid w:val="00A85451"/>
    <w:rsid w:val="00A85C7F"/>
    <w:rsid w:val="00A866A6"/>
    <w:rsid w:val="00A86BE4"/>
    <w:rsid w:val="00A905D3"/>
    <w:rsid w:val="00A90AB4"/>
    <w:rsid w:val="00A912C6"/>
    <w:rsid w:val="00A91AB4"/>
    <w:rsid w:val="00A91AF1"/>
    <w:rsid w:val="00A91DE8"/>
    <w:rsid w:val="00A91F26"/>
    <w:rsid w:val="00A922A8"/>
    <w:rsid w:val="00A922E1"/>
    <w:rsid w:val="00A93A21"/>
    <w:rsid w:val="00A940B1"/>
    <w:rsid w:val="00A94172"/>
    <w:rsid w:val="00A94439"/>
    <w:rsid w:val="00A953E4"/>
    <w:rsid w:val="00A9660C"/>
    <w:rsid w:val="00A96987"/>
    <w:rsid w:val="00A96B78"/>
    <w:rsid w:val="00A9740A"/>
    <w:rsid w:val="00A9768D"/>
    <w:rsid w:val="00A97D92"/>
    <w:rsid w:val="00AA0F3D"/>
    <w:rsid w:val="00AA1674"/>
    <w:rsid w:val="00AA210A"/>
    <w:rsid w:val="00AA2B66"/>
    <w:rsid w:val="00AA4001"/>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6119"/>
    <w:rsid w:val="00AE648A"/>
    <w:rsid w:val="00AE7E91"/>
    <w:rsid w:val="00AF000E"/>
    <w:rsid w:val="00AF0448"/>
    <w:rsid w:val="00AF185F"/>
    <w:rsid w:val="00AF29E0"/>
    <w:rsid w:val="00AF31DD"/>
    <w:rsid w:val="00AF32B7"/>
    <w:rsid w:val="00AF5CBF"/>
    <w:rsid w:val="00AF628A"/>
    <w:rsid w:val="00AF6A91"/>
    <w:rsid w:val="00AF6D37"/>
    <w:rsid w:val="00AF7699"/>
    <w:rsid w:val="00B00DA9"/>
    <w:rsid w:val="00B00FC3"/>
    <w:rsid w:val="00B01E84"/>
    <w:rsid w:val="00B025BE"/>
    <w:rsid w:val="00B033F1"/>
    <w:rsid w:val="00B03630"/>
    <w:rsid w:val="00B03E13"/>
    <w:rsid w:val="00B041FB"/>
    <w:rsid w:val="00B045A3"/>
    <w:rsid w:val="00B066C9"/>
    <w:rsid w:val="00B06E5D"/>
    <w:rsid w:val="00B07549"/>
    <w:rsid w:val="00B10460"/>
    <w:rsid w:val="00B11428"/>
    <w:rsid w:val="00B123A2"/>
    <w:rsid w:val="00B123F0"/>
    <w:rsid w:val="00B12D8F"/>
    <w:rsid w:val="00B12E81"/>
    <w:rsid w:val="00B13CA2"/>
    <w:rsid w:val="00B13D35"/>
    <w:rsid w:val="00B15FE0"/>
    <w:rsid w:val="00B16C10"/>
    <w:rsid w:val="00B171CA"/>
    <w:rsid w:val="00B1791C"/>
    <w:rsid w:val="00B20517"/>
    <w:rsid w:val="00B20D01"/>
    <w:rsid w:val="00B20EE9"/>
    <w:rsid w:val="00B21731"/>
    <w:rsid w:val="00B217D2"/>
    <w:rsid w:val="00B21CF4"/>
    <w:rsid w:val="00B21F4A"/>
    <w:rsid w:val="00B22788"/>
    <w:rsid w:val="00B22A24"/>
    <w:rsid w:val="00B230B0"/>
    <w:rsid w:val="00B247D0"/>
    <w:rsid w:val="00B2486A"/>
    <w:rsid w:val="00B253E0"/>
    <w:rsid w:val="00B2757A"/>
    <w:rsid w:val="00B30753"/>
    <w:rsid w:val="00B31549"/>
    <w:rsid w:val="00B3232E"/>
    <w:rsid w:val="00B324B7"/>
    <w:rsid w:val="00B32899"/>
    <w:rsid w:val="00B32CDD"/>
    <w:rsid w:val="00B330E1"/>
    <w:rsid w:val="00B35BA7"/>
    <w:rsid w:val="00B36F7B"/>
    <w:rsid w:val="00B3720C"/>
    <w:rsid w:val="00B37487"/>
    <w:rsid w:val="00B376BC"/>
    <w:rsid w:val="00B407C0"/>
    <w:rsid w:val="00B408C7"/>
    <w:rsid w:val="00B409FC"/>
    <w:rsid w:val="00B40B9B"/>
    <w:rsid w:val="00B40C77"/>
    <w:rsid w:val="00B421A4"/>
    <w:rsid w:val="00B436A5"/>
    <w:rsid w:val="00B46C04"/>
    <w:rsid w:val="00B5009B"/>
    <w:rsid w:val="00B5109D"/>
    <w:rsid w:val="00B51731"/>
    <w:rsid w:val="00B53118"/>
    <w:rsid w:val="00B535A2"/>
    <w:rsid w:val="00B54BEB"/>
    <w:rsid w:val="00B551B4"/>
    <w:rsid w:val="00B55A3C"/>
    <w:rsid w:val="00B5672B"/>
    <w:rsid w:val="00B571D1"/>
    <w:rsid w:val="00B57E8C"/>
    <w:rsid w:val="00B613F9"/>
    <w:rsid w:val="00B61DA4"/>
    <w:rsid w:val="00B62066"/>
    <w:rsid w:val="00B63A87"/>
    <w:rsid w:val="00B6683F"/>
    <w:rsid w:val="00B66EB1"/>
    <w:rsid w:val="00B71E6E"/>
    <w:rsid w:val="00B72FEA"/>
    <w:rsid w:val="00B7348C"/>
    <w:rsid w:val="00B7370F"/>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35F6"/>
    <w:rsid w:val="00B94921"/>
    <w:rsid w:val="00B94D31"/>
    <w:rsid w:val="00B95E7C"/>
    <w:rsid w:val="00B9609F"/>
    <w:rsid w:val="00B96A89"/>
    <w:rsid w:val="00B97369"/>
    <w:rsid w:val="00B97587"/>
    <w:rsid w:val="00B97819"/>
    <w:rsid w:val="00B97A22"/>
    <w:rsid w:val="00B97EF1"/>
    <w:rsid w:val="00BA0660"/>
    <w:rsid w:val="00BA1AC3"/>
    <w:rsid w:val="00BA29B0"/>
    <w:rsid w:val="00BA38B6"/>
    <w:rsid w:val="00BA412D"/>
    <w:rsid w:val="00BA56AD"/>
    <w:rsid w:val="00BA68EA"/>
    <w:rsid w:val="00BA6AAA"/>
    <w:rsid w:val="00BA6FB4"/>
    <w:rsid w:val="00BA7E4D"/>
    <w:rsid w:val="00BB0046"/>
    <w:rsid w:val="00BB007F"/>
    <w:rsid w:val="00BB0812"/>
    <w:rsid w:val="00BB0B09"/>
    <w:rsid w:val="00BB161C"/>
    <w:rsid w:val="00BB1815"/>
    <w:rsid w:val="00BB3A52"/>
    <w:rsid w:val="00BB4FEF"/>
    <w:rsid w:val="00BB577C"/>
    <w:rsid w:val="00BB79DF"/>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22E"/>
    <w:rsid w:val="00BD53EC"/>
    <w:rsid w:val="00BD570C"/>
    <w:rsid w:val="00BD7B4F"/>
    <w:rsid w:val="00BE144B"/>
    <w:rsid w:val="00BE1DEA"/>
    <w:rsid w:val="00BE293C"/>
    <w:rsid w:val="00BE2CA1"/>
    <w:rsid w:val="00BE3209"/>
    <w:rsid w:val="00BE36FC"/>
    <w:rsid w:val="00BE3EC2"/>
    <w:rsid w:val="00BE485A"/>
    <w:rsid w:val="00BE5A1E"/>
    <w:rsid w:val="00BE64BD"/>
    <w:rsid w:val="00BE65FD"/>
    <w:rsid w:val="00BE71D7"/>
    <w:rsid w:val="00BE73C9"/>
    <w:rsid w:val="00BE771F"/>
    <w:rsid w:val="00BE7D3A"/>
    <w:rsid w:val="00BF15A2"/>
    <w:rsid w:val="00BF2779"/>
    <w:rsid w:val="00BF3E62"/>
    <w:rsid w:val="00BF3EC1"/>
    <w:rsid w:val="00BF5520"/>
    <w:rsid w:val="00BF6CA7"/>
    <w:rsid w:val="00BF76BA"/>
    <w:rsid w:val="00BF77E1"/>
    <w:rsid w:val="00BF7965"/>
    <w:rsid w:val="00C00428"/>
    <w:rsid w:val="00C00DC5"/>
    <w:rsid w:val="00C01964"/>
    <w:rsid w:val="00C04592"/>
    <w:rsid w:val="00C04990"/>
    <w:rsid w:val="00C063CD"/>
    <w:rsid w:val="00C06877"/>
    <w:rsid w:val="00C06FBC"/>
    <w:rsid w:val="00C101EF"/>
    <w:rsid w:val="00C11BC2"/>
    <w:rsid w:val="00C12785"/>
    <w:rsid w:val="00C12E3D"/>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0E4"/>
    <w:rsid w:val="00C31552"/>
    <w:rsid w:val="00C3178A"/>
    <w:rsid w:val="00C32CF8"/>
    <w:rsid w:val="00C32EFD"/>
    <w:rsid w:val="00C337C9"/>
    <w:rsid w:val="00C33848"/>
    <w:rsid w:val="00C33B2D"/>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83B"/>
    <w:rsid w:val="00C92EFA"/>
    <w:rsid w:val="00C93E09"/>
    <w:rsid w:val="00C942BD"/>
    <w:rsid w:val="00C9464C"/>
    <w:rsid w:val="00C94F11"/>
    <w:rsid w:val="00C95398"/>
    <w:rsid w:val="00C95CD6"/>
    <w:rsid w:val="00C9686C"/>
    <w:rsid w:val="00C9744D"/>
    <w:rsid w:val="00CA0607"/>
    <w:rsid w:val="00CA1183"/>
    <w:rsid w:val="00CA1186"/>
    <w:rsid w:val="00CA23F3"/>
    <w:rsid w:val="00CA32DF"/>
    <w:rsid w:val="00CA33C1"/>
    <w:rsid w:val="00CA472B"/>
    <w:rsid w:val="00CA4A0B"/>
    <w:rsid w:val="00CA690C"/>
    <w:rsid w:val="00CA6FF3"/>
    <w:rsid w:val="00CA7265"/>
    <w:rsid w:val="00CA77A8"/>
    <w:rsid w:val="00CA7A44"/>
    <w:rsid w:val="00CA7CBC"/>
    <w:rsid w:val="00CB0B4D"/>
    <w:rsid w:val="00CB1A0F"/>
    <w:rsid w:val="00CB1F52"/>
    <w:rsid w:val="00CB21B8"/>
    <w:rsid w:val="00CB2F17"/>
    <w:rsid w:val="00CB392C"/>
    <w:rsid w:val="00CB54DD"/>
    <w:rsid w:val="00CB5D3A"/>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C3C"/>
    <w:rsid w:val="00CD594E"/>
    <w:rsid w:val="00CD5B42"/>
    <w:rsid w:val="00CD64E6"/>
    <w:rsid w:val="00CD71C7"/>
    <w:rsid w:val="00CD7B7C"/>
    <w:rsid w:val="00CD7C61"/>
    <w:rsid w:val="00CD7EA7"/>
    <w:rsid w:val="00CE0249"/>
    <w:rsid w:val="00CE036E"/>
    <w:rsid w:val="00CE29D7"/>
    <w:rsid w:val="00CE3A4E"/>
    <w:rsid w:val="00CE4744"/>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304D"/>
    <w:rsid w:val="00D04316"/>
    <w:rsid w:val="00D04AEA"/>
    <w:rsid w:val="00D05194"/>
    <w:rsid w:val="00D05499"/>
    <w:rsid w:val="00D05AC8"/>
    <w:rsid w:val="00D05AFE"/>
    <w:rsid w:val="00D0610E"/>
    <w:rsid w:val="00D063D1"/>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AC9"/>
    <w:rsid w:val="00D26F3C"/>
    <w:rsid w:val="00D26FA4"/>
    <w:rsid w:val="00D278FE"/>
    <w:rsid w:val="00D30127"/>
    <w:rsid w:val="00D31375"/>
    <w:rsid w:val="00D336A2"/>
    <w:rsid w:val="00D34377"/>
    <w:rsid w:val="00D34A76"/>
    <w:rsid w:val="00D35447"/>
    <w:rsid w:val="00D35565"/>
    <w:rsid w:val="00D3682F"/>
    <w:rsid w:val="00D3729B"/>
    <w:rsid w:val="00D37EB9"/>
    <w:rsid w:val="00D37F61"/>
    <w:rsid w:val="00D41417"/>
    <w:rsid w:val="00D41CD4"/>
    <w:rsid w:val="00D42A34"/>
    <w:rsid w:val="00D43196"/>
    <w:rsid w:val="00D439E7"/>
    <w:rsid w:val="00D43A9A"/>
    <w:rsid w:val="00D43BA6"/>
    <w:rsid w:val="00D441E4"/>
    <w:rsid w:val="00D443C4"/>
    <w:rsid w:val="00D447DF"/>
    <w:rsid w:val="00D44EAB"/>
    <w:rsid w:val="00D44FC6"/>
    <w:rsid w:val="00D45686"/>
    <w:rsid w:val="00D45968"/>
    <w:rsid w:val="00D473AC"/>
    <w:rsid w:val="00D47C45"/>
    <w:rsid w:val="00D50AB4"/>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18D"/>
    <w:rsid w:val="00D7299F"/>
    <w:rsid w:val="00D72D01"/>
    <w:rsid w:val="00D74096"/>
    <w:rsid w:val="00D752C4"/>
    <w:rsid w:val="00D76413"/>
    <w:rsid w:val="00D76898"/>
    <w:rsid w:val="00D82D68"/>
    <w:rsid w:val="00D8302F"/>
    <w:rsid w:val="00D833F0"/>
    <w:rsid w:val="00D83F92"/>
    <w:rsid w:val="00D83FC0"/>
    <w:rsid w:val="00D845DD"/>
    <w:rsid w:val="00D86F71"/>
    <w:rsid w:val="00D8739A"/>
    <w:rsid w:val="00D90012"/>
    <w:rsid w:val="00D9002F"/>
    <w:rsid w:val="00D90107"/>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198"/>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C77B7"/>
    <w:rsid w:val="00DD051E"/>
    <w:rsid w:val="00DD07A6"/>
    <w:rsid w:val="00DD12AC"/>
    <w:rsid w:val="00DD14F1"/>
    <w:rsid w:val="00DD1846"/>
    <w:rsid w:val="00DD19AA"/>
    <w:rsid w:val="00DD2222"/>
    <w:rsid w:val="00DD2B6B"/>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7C7"/>
    <w:rsid w:val="00E02104"/>
    <w:rsid w:val="00E024EC"/>
    <w:rsid w:val="00E027A8"/>
    <w:rsid w:val="00E03DEF"/>
    <w:rsid w:val="00E06F17"/>
    <w:rsid w:val="00E11671"/>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3064"/>
    <w:rsid w:val="00E240A0"/>
    <w:rsid w:val="00E24B64"/>
    <w:rsid w:val="00E258BF"/>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1AC"/>
    <w:rsid w:val="00E3654A"/>
    <w:rsid w:val="00E373EE"/>
    <w:rsid w:val="00E3777F"/>
    <w:rsid w:val="00E37D31"/>
    <w:rsid w:val="00E4040E"/>
    <w:rsid w:val="00E41383"/>
    <w:rsid w:val="00E4173F"/>
    <w:rsid w:val="00E41E08"/>
    <w:rsid w:val="00E42C16"/>
    <w:rsid w:val="00E43630"/>
    <w:rsid w:val="00E438FE"/>
    <w:rsid w:val="00E43AC2"/>
    <w:rsid w:val="00E43D26"/>
    <w:rsid w:val="00E43DA2"/>
    <w:rsid w:val="00E44063"/>
    <w:rsid w:val="00E45244"/>
    <w:rsid w:val="00E4597A"/>
    <w:rsid w:val="00E461AF"/>
    <w:rsid w:val="00E461E0"/>
    <w:rsid w:val="00E4687A"/>
    <w:rsid w:val="00E502A9"/>
    <w:rsid w:val="00E504DB"/>
    <w:rsid w:val="00E5097F"/>
    <w:rsid w:val="00E51007"/>
    <w:rsid w:val="00E51394"/>
    <w:rsid w:val="00E515BF"/>
    <w:rsid w:val="00E51812"/>
    <w:rsid w:val="00E51F7A"/>
    <w:rsid w:val="00E5275E"/>
    <w:rsid w:val="00E52BD6"/>
    <w:rsid w:val="00E53EB7"/>
    <w:rsid w:val="00E56AF2"/>
    <w:rsid w:val="00E56F94"/>
    <w:rsid w:val="00E57E25"/>
    <w:rsid w:val="00E601A2"/>
    <w:rsid w:val="00E6167F"/>
    <w:rsid w:val="00E624D6"/>
    <w:rsid w:val="00E6271E"/>
    <w:rsid w:val="00E628F3"/>
    <w:rsid w:val="00E6318A"/>
    <w:rsid w:val="00E631E8"/>
    <w:rsid w:val="00E63B4F"/>
    <w:rsid w:val="00E6457B"/>
    <w:rsid w:val="00E64583"/>
    <w:rsid w:val="00E64B7F"/>
    <w:rsid w:val="00E65390"/>
    <w:rsid w:val="00E663E1"/>
    <w:rsid w:val="00E666BE"/>
    <w:rsid w:val="00E66954"/>
    <w:rsid w:val="00E70781"/>
    <w:rsid w:val="00E70B11"/>
    <w:rsid w:val="00E70FE0"/>
    <w:rsid w:val="00E71A75"/>
    <w:rsid w:val="00E71D90"/>
    <w:rsid w:val="00E721EB"/>
    <w:rsid w:val="00E749ED"/>
    <w:rsid w:val="00E7519E"/>
    <w:rsid w:val="00E754C9"/>
    <w:rsid w:val="00E76392"/>
    <w:rsid w:val="00E76EB4"/>
    <w:rsid w:val="00E776EA"/>
    <w:rsid w:val="00E77A90"/>
    <w:rsid w:val="00E77CA5"/>
    <w:rsid w:val="00E800C4"/>
    <w:rsid w:val="00E81502"/>
    <w:rsid w:val="00E852B1"/>
    <w:rsid w:val="00E86102"/>
    <w:rsid w:val="00E8635D"/>
    <w:rsid w:val="00E90996"/>
    <w:rsid w:val="00E90B1A"/>
    <w:rsid w:val="00E90C26"/>
    <w:rsid w:val="00E910AB"/>
    <w:rsid w:val="00E915AB"/>
    <w:rsid w:val="00E93188"/>
    <w:rsid w:val="00E9376D"/>
    <w:rsid w:val="00E9388C"/>
    <w:rsid w:val="00E94CE9"/>
    <w:rsid w:val="00E9514B"/>
    <w:rsid w:val="00E96293"/>
    <w:rsid w:val="00EA00BA"/>
    <w:rsid w:val="00EA0110"/>
    <w:rsid w:val="00EA0902"/>
    <w:rsid w:val="00EA1567"/>
    <w:rsid w:val="00EA24C6"/>
    <w:rsid w:val="00EA2E5D"/>
    <w:rsid w:val="00EA4ADC"/>
    <w:rsid w:val="00EA522C"/>
    <w:rsid w:val="00EA580F"/>
    <w:rsid w:val="00EA6A1E"/>
    <w:rsid w:val="00EA6DAD"/>
    <w:rsid w:val="00EA727C"/>
    <w:rsid w:val="00EB08A6"/>
    <w:rsid w:val="00EB158D"/>
    <w:rsid w:val="00EB1FCB"/>
    <w:rsid w:val="00EB4072"/>
    <w:rsid w:val="00EB4215"/>
    <w:rsid w:val="00EB44FA"/>
    <w:rsid w:val="00EB467E"/>
    <w:rsid w:val="00EB4F31"/>
    <w:rsid w:val="00EB5BD4"/>
    <w:rsid w:val="00EB5DFF"/>
    <w:rsid w:val="00EB667A"/>
    <w:rsid w:val="00EB7510"/>
    <w:rsid w:val="00EB7B56"/>
    <w:rsid w:val="00EC0A50"/>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4F2"/>
    <w:rsid w:val="00ED5047"/>
    <w:rsid w:val="00ED5EBA"/>
    <w:rsid w:val="00ED77BB"/>
    <w:rsid w:val="00ED7BF8"/>
    <w:rsid w:val="00EE0561"/>
    <w:rsid w:val="00EE07A3"/>
    <w:rsid w:val="00EE136C"/>
    <w:rsid w:val="00EE18CA"/>
    <w:rsid w:val="00EE1CF3"/>
    <w:rsid w:val="00EE2842"/>
    <w:rsid w:val="00EE28D5"/>
    <w:rsid w:val="00EE327E"/>
    <w:rsid w:val="00EE386D"/>
    <w:rsid w:val="00EE3DD2"/>
    <w:rsid w:val="00EE47B1"/>
    <w:rsid w:val="00EE47DF"/>
    <w:rsid w:val="00EE5C62"/>
    <w:rsid w:val="00EE5F7F"/>
    <w:rsid w:val="00EE644D"/>
    <w:rsid w:val="00EE7174"/>
    <w:rsid w:val="00EE7C8B"/>
    <w:rsid w:val="00EF01C9"/>
    <w:rsid w:val="00EF27AC"/>
    <w:rsid w:val="00EF3143"/>
    <w:rsid w:val="00EF3D1B"/>
    <w:rsid w:val="00EF3EA8"/>
    <w:rsid w:val="00EF479C"/>
    <w:rsid w:val="00EF5298"/>
    <w:rsid w:val="00EF5C66"/>
    <w:rsid w:val="00EF617E"/>
    <w:rsid w:val="00EF6BD2"/>
    <w:rsid w:val="00F000C6"/>
    <w:rsid w:val="00F003CA"/>
    <w:rsid w:val="00F00D90"/>
    <w:rsid w:val="00F00E9C"/>
    <w:rsid w:val="00F020AA"/>
    <w:rsid w:val="00F02DFF"/>
    <w:rsid w:val="00F0379B"/>
    <w:rsid w:val="00F03912"/>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033"/>
    <w:rsid w:val="00F41E46"/>
    <w:rsid w:val="00F4266A"/>
    <w:rsid w:val="00F4273E"/>
    <w:rsid w:val="00F444B6"/>
    <w:rsid w:val="00F46BAD"/>
    <w:rsid w:val="00F47512"/>
    <w:rsid w:val="00F50873"/>
    <w:rsid w:val="00F51A75"/>
    <w:rsid w:val="00F52955"/>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70328"/>
    <w:rsid w:val="00F70D86"/>
    <w:rsid w:val="00F70DD6"/>
    <w:rsid w:val="00F71067"/>
    <w:rsid w:val="00F71DC3"/>
    <w:rsid w:val="00F7284C"/>
    <w:rsid w:val="00F72B90"/>
    <w:rsid w:val="00F73203"/>
    <w:rsid w:val="00F73523"/>
    <w:rsid w:val="00F73676"/>
    <w:rsid w:val="00F73F61"/>
    <w:rsid w:val="00F741BF"/>
    <w:rsid w:val="00F74B4D"/>
    <w:rsid w:val="00F74BB0"/>
    <w:rsid w:val="00F751C6"/>
    <w:rsid w:val="00F75F11"/>
    <w:rsid w:val="00F772D5"/>
    <w:rsid w:val="00F77B9F"/>
    <w:rsid w:val="00F8060D"/>
    <w:rsid w:val="00F81482"/>
    <w:rsid w:val="00F817E7"/>
    <w:rsid w:val="00F81841"/>
    <w:rsid w:val="00F8397A"/>
    <w:rsid w:val="00F84542"/>
    <w:rsid w:val="00F84DBA"/>
    <w:rsid w:val="00F85536"/>
    <w:rsid w:val="00F86182"/>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B0000"/>
    <w:rsid w:val="00FB07EA"/>
    <w:rsid w:val="00FB0C17"/>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186F"/>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408B"/>
    <w:rsid w:val="00FD585A"/>
    <w:rsid w:val="00FD6E3A"/>
    <w:rsid w:val="00FD6F64"/>
    <w:rsid w:val="00FD760B"/>
    <w:rsid w:val="00FD78D1"/>
    <w:rsid w:val="00FD78FE"/>
    <w:rsid w:val="00FD7DA9"/>
    <w:rsid w:val="00FE0B62"/>
    <w:rsid w:val="00FE0C67"/>
    <w:rsid w:val="00FE203F"/>
    <w:rsid w:val="00FE225B"/>
    <w:rsid w:val="00FE2443"/>
    <w:rsid w:val="00FE37AE"/>
    <w:rsid w:val="00FE432D"/>
    <w:rsid w:val="00FE4721"/>
    <w:rsid w:val="00FE48CE"/>
    <w:rsid w:val="00FE65E1"/>
    <w:rsid w:val="00FE79AD"/>
    <w:rsid w:val="00FF029F"/>
    <w:rsid w:val="00FF12EA"/>
    <w:rsid w:val="00FF1502"/>
    <w:rsid w:val="00FF2FA5"/>
    <w:rsid w:val="00FF3061"/>
    <w:rsid w:val="00FF4951"/>
    <w:rsid w:val="00FF4DD2"/>
    <w:rsid w:val="00FF5A7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42DB9"/>
  <w15:docId w15:val="{CE08C97D-ECE0-3343-931B-303E55EA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5">
    <w:lsdException w:name="Normal" w:locked="0" w:uiPriority="0" w:qFormat="1"/>
    <w:lsdException w:name="heading 1" w:locked="0" w:uiPriority="1" w:qFormat="1"/>
    <w:lsdException w:name="heading 2" w:locked="0" w:uiPriority="1" w:qFormat="1"/>
    <w:lsdException w:name="heading 3" w:locked="0" w:uiPriority="9"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qFormat/>
    <w:rsid w:val="00272700"/>
    <w:pPr>
      <w:spacing w:after="0" w:line="240" w:lineRule="auto"/>
    </w:pPr>
    <w:rPr>
      <w:rFonts w:asciiTheme="minorHAnsi" w:eastAsiaTheme="minorHAnsi" w:hAnsiTheme="minorHAnsi" w:cstheme="minorBidi"/>
      <w:color w:val="auto"/>
      <w:sz w:val="24"/>
      <w:szCs w:val="24"/>
      <w:lang w:eastAsia="en-US"/>
    </w:rPr>
  </w:style>
  <w:style w:type="paragraph" w:styleId="berschrift1">
    <w:name w:val="heading 1"/>
    <w:basedOn w:val="Standard"/>
    <w:next w:val="FlietextTH"/>
    <w:uiPriority w:val="1"/>
    <w:qFormat/>
    <w:locked/>
    <w:rsid w:val="009A3D56"/>
    <w:pPr>
      <w:keepNext/>
      <w:numPr>
        <w:numId w:val="43"/>
      </w:numPr>
      <w:tabs>
        <w:tab w:val="left" w:pos="794"/>
      </w:tabs>
      <w:spacing w:beforeLines="300" w:before="300" w:afterLines="100" w:after="100"/>
      <w:contextualSpacing/>
      <w:outlineLvl w:val="0"/>
    </w:pPr>
    <w:rPr>
      <w:rFonts w:ascii="Arial" w:hAnsi="Arial" w:cs="Arial"/>
      <w:color w:val="000000" w:themeColor="text1"/>
      <w:sz w:val="31"/>
      <w:szCs w:val="20"/>
    </w:rPr>
  </w:style>
  <w:style w:type="paragraph" w:styleId="berschrift2">
    <w:name w:val="heading 2"/>
    <w:basedOn w:val="Standard"/>
    <w:next w:val="FlietextTH"/>
    <w:link w:val="berschrift2Zchn"/>
    <w:uiPriority w:val="1"/>
    <w:qFormat/>
    <w:locked/>
    <w:rsid w:val="004B16C5"/>
    <w:pPr>
      <w:keepNext/>
      <w:numPr>
        <w:ilvl w:val="1"/>
        <w:numId w:val="42"/>
      </w:numPr>
      <w:tabs>
        <w:tab w:val="left" w:pos="595"/>
      </w:tabs>
      <w:suppressAutoHyphens/>
      <w:spacing w:beforeLines="150" w:before="150" w:afterLines="50" w:after="50" w:line="264" w:lineRule="auto"/>
      <w:outlineLvl w:val="1"/>
    </w:pPr>
    <w:rPr>
      <w:rFonts w:ascii="Arial" w:hAnsi="Arial"/>
      <w:bCs/>
      <w:iCs/>
      <w:color w:val="000000" w:themeColor="text1"/>
      <w:szCs w:val="28"/>
    </w:rPr>
  </w:style>
  <w:style w:type="paragraph" w:styleId="berschrift3">
    <w:name w:val="heading 3"/>
    <w:basedOn w:val="Standard"/>
    <w:next w:val="Standard"/>
    <w:link w:val="berschrift3Zchn"/>
    <w:uiPriority w:val="9"/>
    <w:unhideWhenUsed/>
    <w:qFormat/>
    <w:locked/>
    <w:rsid w:val="00272700"/>
    <w:pPr>
      <w:keepNext/>
      <w:keepLines/>
      <w:numPr>
        <w:ilvl w:val="2"/>
        <w:numId w:val="44"/>
      </w:numPr>
      <w:autoSpaceDE w:val="0"/>
      <w:autoSpaceDN w:val="0"/>
      <w:adjustRightInd w:val="0"/>
      <w:spacing w:before="400" w:after="240" w:line="312" w:lineRule="auto"/>
      <w:outlineLvl w:val="2"/>
    </w:pPr>
    <w:rPr>
      <w:rFonts w:ascii="Arial" w:eastAsia="Times New Roman" w:hAnsi="Arial"/>
      <w:b/>
      <w:bCs/>
      <w:i/>
      <w:lang w:eastAsia="x-none"/>
    </w:rPr>
  </w:style>
  <w:style w:type="paragraph" w:styleId="berschrift4">
    <w:name w:val="heading 4"/>
    <w:basedOn w:val="Standard"/>
    <w:next w:val="FlietextTH"/>
    <w:uiPriority w:val="1"/>
    <w:qFormat/>
    <w:locked/>
    <w:rsid w:val="00BA7E4D"/>
    <w:pPr>
      <w:keepNext/>
      <w:numPr>
        <w:ilvl w:val="3"/>
        <w:numId w:val="31"/>
      </w:numPr>
      <w:spacing w:beforeLines="100" w:before="100" w:afterLines="25" w:after="25" w:line="295" w:lineRule="auto"/>
      <w:ind w:left="2614" w:firstLine="0"/>
      <w:outlineLvl w:val="3"/>
    </w:pPr>
    <w:rPr>
      <w:rFonts w:ascii="Arial" w:hAnsi="Arial"/>
      <w:b/>
      <w:bCs/>
      <w:color w:val="000000"/>
      <w:sz w:val="20"/>
      <w:szCs w:val="23"/>
    </w:rPr>
  </w:style>
  <w:style w:type="paragraph" w:styleId="berschrift5">
    <w:name w:val="heading 5"/>
    <w:basedOn w:val="Standard"/>
    <w:next w:val="Standard"/>
    <w:uiPriority w:val="1"/>
    <w:semiHidden/>
    <w:qFormat/>
    <w:locked/>
    <w:rsid w:val="00BA7E4D"/>
    <w:pPr>
      <w:keepNext/>
      <w:numPr>
        <w:ilvl w:val="4"/>
        <w:numId w:val="1"/>
      </w:numPr>
      <w:jc w:val="both"/>
      <w:outlineLvl w:val="4"/>
    </w:pPr>
    <w:rPr>
      <w:b/>
    </w:rPr>
  </w:style>
  <w:style w:type="paragraph" w:styleId="berschrift6">
    <w:name w:val="heading 6"/>
    <w:basedOn w:val="Standard"/>
    <w:next w:val="Standard"/>
    <w:uiPriority w:val="1"/>
    <w:semiHidden/>
    <w:qFormat/>
    <w:locked/>
    <w:rsid w:val="00BA7E4D"/>
    <w:pPr>
      <w:keepNext/>
      <w:numPr>
        <w:ilvl w:val="5"/>
        <w:numId w:val="1"/>
      </w:numPr>
      <w:autoSpaceDE w:val="0"/>
      <w:autoSpaceDN w:val="0"/>
      <w:jc w:val="center"/>
      <w:outlineLvl w:val="5"/>
    </w:pPr>
    <w:rPr>
      <w:b/>
      <w:i/>
      <w:sz w:val="16"/>
    </w:rPr>
  </w:style>
  <w:style w:type="paragraph" w:styleId="berschrift7">
    <w:name w:val="heading 7"/>
    <w:basedOn w:val="Standard"/>
    <w:next w:val="Standard"/>
    <w:uiPriority w:val="1"/>
    <w:semiHidden/>
    <w:qFormat/>
    <w:locked/>
    <w:rsid w:val="00BA7E4D"/>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A7E4D"/>
    <w:pPr>
      <w:numPr>
        <w:ilvl w:val="7"/>
        <w:numId w:val="1"/>
      </w:numPr>
      <w:spacing w:before="240" w:after="60"/>
      <w:outlineLvl w:val="7"/>
    </w:pPr>
    <w:rPr>
      <w:i/>
      <w:iCs/>
    </w:rPr>
  </w:style>
  <w:style w:type="paragraph" w:styleId="berschrift9">
    <w:name w:val="heading 9"/>
    <w:basedOn w:val="Standard"/>
    <w:next w:val="Standard"/>
    <w:semiHidden/>
    <w:qFormat/>
    <w:locked/>
    <w:rsid w:val="00BA7E4D"/>
    <w:pPr>
      <w:numPr>
        <w:ilvl w:val="8"/>
        <w:numId w:val="1"/>
      </w:numPr>
      <w:spacing w:before="240" w:after="60"/>
      <w:outlineLvl w:val="8"/>
    </w:pPr>
    <w:rPr>
      <w:rFonts w:cs="Arial"/>
    </w:rPr>
  </w:style>
  <w:style w:type="character" w:default="1" w:styleId="Absatz-Standardschriftart">
    <w:name w:val="Default Paragraph Font"/>
    <w:uiPriority w:val="1"/>
    <w:semiHidden/>
    <w:unhideWhenUsed/>
    <w:rsid w:val="0027270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72700"/>
  </w:style>
  <w:style w:type="character" w:styleId="IntensiveHervorhebung">
    <w:name w:val="Intense Emphasis"/>
    <w:basedOn w:val="Absatz-Standardschriftart"/>
    <w:uiPriority w:val="21"/>
    <w:semiHidden/>
    <w:qFormat/>
    <w:locked/>
    <w:rsid w:val="00BA7E4D"/>
    <w:rPr>
      <w:b/>
      <w:bCs/>
      <w:i w:val="0"/>
      <w:iCs/>
      <w:color w:val="auto"/>
    </w:rPr>
  </w:style>
  <w:style w:type="paragraph" w:customStyle="1" w:styleId="AufzhlungStrichTH2xeingerckt">
    <w:name w:val="Aufzählung Strich TH 2xeingerückt"/>
    <w:basedOn w:val="AufzhlungStrichTHeingerckt"/>
    <w:uiPriority w:val="2"/>
    <w:qFormat/>
    <w:rsid w:val="00BA7E4D"/>
    <w:pPr>
      <w:numPr>
        <w:ilvl w:val="2"/>
      </w:numPr>
      <w:spacing w:beforeLines="50" w:before="50"/>
    </w:pPr>
  </w:style>
  <w:style w:type="character" w:customStyle="1" w:styleId="berschrift2Zchn">
    <w:name w:val="Überschrift 2 Zchn"/>
    <w:link w:val="berschrift2"/>
    <w:uiPriority w:val="1"/>
    <w:rsid w:val="00BA7E4D"/>
    <w:rPr>
      <w:rFonts w:eastAsiaTheme="minorHAnsi" w:cstheme="minorBidi"/>
      <w:bCs/>
      <w:iCs/>
      <w:sz w:val="24"/>
      <w:szCs w:val="28"/>
      <w:lang w:eastAsia="en-US"/>
    </w:rPr>
  </w:style>
  <w:style w:type="character" w:customStyle="1" w:styleId="berschrift3Zchn">
    <w:name w:val="Überschrift 3 Zchn"/>
    <w:link w:val="berschrift3"/>
    <w:uiPriority w:val="9"/>
    <w:rsid w:val="00272700"/>
    <w:rPr>
      <w:rFonts w:cstheme="minorBidi"/>
      <w:b/>
      <w:bCs/>
      <w:i/>
      <w:color w:val="auto"/>
      <w:sz w:val="24"/>
      <w:szCs w:val="24"/>
      <w:lang w:eastAsia="x-none"/>
    </w:rPr>
  </w:style>
  <w:style w:type="paragraph" w:styleId="Funotentext">
    <w:name w:val="footnote text"/>
    <w:basedOn w:val="FlietextTH"/>
    <w:link w:val="FunotentextZchn"/>
    <w:uiPriority w:val="99"/>
    <w:semiHidden/>
    <w:rsid w:val="00BA7E4D"/>
    <w:pPr>
      <w:tabs>
        <w:tab w:val="left" w:pos="227"/>
      </w:tabs>
      <w:spacing w:after="60"/>
      <w:ind w:left="227" w:hanging="227"/>
    </w:pPr>
    <w:rPr>
      <w:rFonts w:eastAsia="Calibri"/>
      <w:sz w:val="15"/>
    </w:rPr>
  </w:style>
  <w:style w:type="character" w:styleId="Funotenzeichen">
    <w:name w:val="footnote reference"/>
    <w:uiPriority w:val="99"/>
    <w:semiHidden/>
    <w:rsid w:val="00BA7E4D"/>
    <w:rPr>
      <w:vertAlign w:val="superscript"/>
    </w:rPr>
  </w:style>
  <w:style w:type="paragraph" w:customStyle="1" w:styleId="AufzhlungStrichTH">
    <w:name w:val="Aufzählung Strich TH"/>
    <w:basedOn w:val="Standard"/>
    <w:uiPriority w:val="2"/>
    <w:qFormat/>
    <w:rsid w:val="00BA7E4D"/>
    <w:pPr>
      <w:numPr>
        <w:numId w:val="33"/>
      </w:numPr>
      <w:spacing w:afterLines="50" w:after="50" w:line="295" w:lineRule="auto"/>
      <w:contextualSpacing/>
    </w:pPr>
    <w:rPr>
      <w:rFonts w:ascii="Arial" w:eastAsia="Myriad Pro" w:hAnsi="Arial" w:cs="Myriad Pro"/>
      <w:color w:val="000000" w:themeColor="text1"/>
      <w:sz w:val="20"/>
      <w:szCs w:val="40"/>
    </w:rPr>
  </w:style>
  <w:style w:type="numbering" w:customStyle="1" w:styleId="ListeAufzhlungStrich">
    <w:name w:val="Liste Aufzählung Strich"/>
    <w:uiPriority w:val="99"/>
    <w:locked/>
    <w:rsid w:val="00BA7E4D"/>
    <w:pPr>
      <w:numPr>
        <w:numId w:val="33"/>
      </w:numPr>
    </w:pPr>
  </w:style>
  <w:style w:type="paragraph" w:styleId="Verzeichnis1">
    <w:name w:val="toc 1"/>
    <w:aliases w:val="Inhalt_Ü1_TH"/>
    <w:basedOn w:val="Standard"/>
    <w:next w:val="Standard"/>
    <w:uiPriority w:val="39"/>
    <w:rsid w:val="00BA7E4D"/>
    <w:pPr>
      <w:keepNext/>
      <w:keepLines/>
      <w:tabs>
        <w:tab w:val="left" w:pos="454"/>
        <w:tab w:val="right" w:leader="dot" w:pos="8789"/>
      </w:tabs>
      <w:spacing w:beforeLines="100" w:before="100" w:line="295" w:lineRule="auto"/>
      <w:ind w:left="454" w:hanging="454"/>
    </w:pPr>
    <w:rPr>
      <w:rFonts w:ascii="Arial" w:hAnsi="Arial"/>
      <w:b/>
      <w:noProof/>
      <w:color w:val="000000" w:themeColor="text1"/>
      <w:sz w:val="20"/>
      <w:szCs w:val="18"/>
    </w:rPr>
  </w:style>
  <w:style w:type="character" w:styleId="Hyperlink">
    <w:name w:val="Hyperlink"/>
    <w:uiPriority w:val="99"/>
    <w:locked/>
    <w:rsid w:val="00BA7E4D"/>
    <w:rPr>
      <w:b w:val="0"/>
      <w:color w:val="auto"/>
      <w:u w:val="single"/>
    </w:rPr>
  </w:style>
  <w:style w:type="paragraph" w:styleId="Verzeichnis3">
    <w:name w:val="toc 3"/>
    <w:aliases w:val="Inhalt_Ü3_TH"/>
    <w:basedOn w:val="Verzeichnis1"/>
    <w:next w:val="Standard"/>
    <w:uiPriority w:val="39"/>
    <w:rsid w:val="00BA7E4D"/>
    <w:rPr>
      <w:b w:val="0"/>
    </w:rPr>
  </w:style>
  <w:style w:type="paragraph" w:styleId="Verzeichnis2">
    <w:name w:val="toc 2"/>
    <w:aliases w:val="Inhalt_Ü2_TH"/>
    <w:basedOn w:val="Standard"/>
    <w:next w:val="Standard"/>
    <w:uiPriority w:val="39"/>
    <w:rsid w:val="00BA7E4D"/>
    <w:pPr>
      <w:keepLines/>
      <w:tabs>
        <w:tab w:val="left" w:pos="454"/>
        <w:tab w:val="right" w:leader="dot" w:pos="8789"/>
      </w:tabs>
      <w:spacing w:line="295" w:lineRule="auto"/>
      <w:ind w:left="454" w:hanging="454"/>
    </w:pPr>
    <w:rPr>
      <w:rFonts w:ascii="Arial" w:hAnsi="Arial"/>
      <w:noProof/>
      <w:color w:val="000000" w:themeColor="text1"/>
      <w:sz w:val="20"/>
      <w:szCs w:val="18"/>
    </w:rPr>
  </w:style>
  <w:style w:type="paragraph" w:styleId="Verzeichnis4">
    <w:name w:val="toc 4"/>
    <w:aliases w:val="Inhalt_Ü4_TH"/>
    <w:basedOn w:val="Standard"/>
    <w:next w:val="Standard"/>
    <w:uiPriority w:val="39"/>
    <w:semiHidden/>
    <w:rsid w:val="00BA7E4D"/>
    <w:pPr>
      <w:tabs>
        <w:tab w:val="left" w:pos="454"/>
        <w:tab w:val="left" w:pos="908"/>
        <w:tab w:val="left" w:pos="1361"/>
        <w:tab w:val="right" w:leader="dot" w:pos="8789"/>
      </w:tabs>
      <w:ind w:left="1361" w:hanging="454"/>
    </w:pPr>
    <w:rPr>
      <w:noProof/>
    </w:rPr>
  </w:style>
  <w:style w:type="paragraph" w:styleId="StandardWeb">
    <w:name w:val="Normal (Web)"/>
    <w:basedOn w:val="Standard"/>
    <w:uiPriority w:val="99"/>
    <w:semiHidden/>
    <w:locked/>
    <w:rsid w:val="00BA7E4D"/>
    <w:pPr>
      <w:overflowPunct w:val="0"/>
      <w:autoSpaceDE w:val="0"/>
      <w:autoSpaceDN w:val="0"/>
      <w:adjustRightInd w:val="0"/>
      <w:textAlignment w:val="baseline"/>
    </w:pPr>
  </w:style>
  <w:style w:type="paragraph" w:customStyle="1" w:styleId="AufzhlungStrichTHeingerckt">
    <w:name w:val="Aufzählung Strich TH eingerückt"/>
    <w:basedOn w:val="Standard"/>
    <w:uiPriority w:val="2"/>
    <w:qFormat/>
    <w:rsid w:val="00BA7E4D"/>
    <w:pPr>
      <w:numPr>
        <w:ilvl w:val="1"/>
        <w:numId w:val="33"/>
      </w:numPr>
      <w:spacing w:afterLines="50" w:after="50" w:line="295" w:lineRule="auto"/>
      <w:contextualSpacing/>
    </w:pPr>
    <w:rPr>
      <w:rFonts w:ascii="Arial" w:hAnsi="Arial"/>
      <w:color w:val="000000" w:themeColor="text1"/>
      <w:sz w:val="20"/>
      <w:szCs w:val="20"/>
    </w:rPr>
  </w:style>
  <w:style w:type="paragraph" w:styleId="Sprechblasentext">
    <w:name w:val="Balloon Text"/>
    <w:basedOn w:val="Standard"/>
    <w:link w:val="SprechblasentextZchn"/>
    <w:uiPriority w:val="99"/>
    <w:semiHidden/>
    <w:locked/>
    <w:rsid w:val="00BA7E4D"/>
    <w:rPr>
      <w:rFonts w:ascii="Tahoma" w:hAnsi="Tahoma" w:cs="Tahoma"/>
      <w:sz w:val="16"/>
      <w:szCs w:val="16"/>
    </w:rPr>
  </w:style>
  <w:style w:type="character" w:customStyle="1" w:styleId="SprechblasentextZchn">
    <w:name w:val="Sprechblasentext Zchn"/>
    <w:link w:val="Sprechblasentext"/>
    <w:uiPriority w:val="99"/>
    <w:semiHidden/>
    <w:rsid w:val="00BA7E4D"/>
    <w:rPr>
      <w:rFonts w:ascii="Tahoma" w:hAnsi="Tahoma" w:cs="Tahoma"/>
      <w:sz w:val="16"/>
      <w:szCs w:val="16"/>
    </w:rPr>
  </w:style>
  <w:style w:type="character" w:styleId="Kommentarzeichen">
    <w:name w:val="annotation reference"/>
    <w:uiPriority w:val="99"/>
    <w:semiHidden/>
    <w:locked/>
    <w:rsid w:val="00BA7E4D"/>
    <w:rPr>
      <w:sz w:val="16"/>
      <w:szCs w:val="16"/>
    </w:rPr>
  </w:style>
  <w:style w:type="paragraph" w:styleId="Kommentartext">
    <w:name w:val="annotation text"/>
    <w:basedOn w:val="Standard"/>
    <w:link w:val="KommentartextZchn"/>
    <w:uiPriority w:val="99"/>
    <w:semiHidden/>
    <w:locked/>
    <w:rsid w:val="00BA7E4D"/>
    <w:pPr>
      <w:spacing w:after="120" w:line="295" w:lineRule="auto"/>
    </w:pPr>
    <w:rPr>
      <w:rFonts w:ascii="Arial" w:hAnsi="Arial"/>
      <w:color w:val="000000" w:themeColor="text1"/>
      <w:sz w:val="20"/>
      <w:szCs w:val="20"/>
      <w:lang w:val="x-none" w:eastAsia="x-none"/>
    </w:rPr>
  </w:style>
  <w:style w:type="character" w:customStyle="1" w:styleId="KommentartextZchn">
    <w:name w:val="Kommentartext Zchn"/>
    <w:link w:val="Kommentartext"/>
    <w:uiPriority w:val="99"/>
    <w:semiHidden/>
    <w:rsid w:val="00BA7E4D"/>
    <w:rPr>
      <w:lang w:val="x-none" w:eastAsia="x-none"/>
    </w:rPr>
  </w:style>
  <w:style w:type="paragraph" w:styleId="Kommentarthema">
    <w:name w:val="annotation subject"/>
    <w:basedOn w:val="Kommentartext"/>
    <w:next w:val="Kommentartext"/>
    <w:link w:val="KommentarthemaZchn"/>
    <w:uiPriority w:val="99"/>
    <w:semiHidden/>
    <w:locked/>
    <w:rsid w:val="00BA7E4D"/>
    <w:rPr>
      <w:b/>
      <w:bCs/>
    </w:rPr>
  </w:style>
  <w:style w:type="character" w:customStyle="1" w:styleId="KommentarthemaZchn">
    <w:name w:val="Kommentarthema Zchn"/>
    <w:link w:val="Kommentarthema"/>
    <w:uiPriority w:val="99"/>
    <w:semiHidden/>
    <w:rsid w:val="00BA7E4D"/>
    <w:rPr>
      <w:b/>
      <w:bCs/>
      <w:lang w:val="x-none" w:eastAsia="x-none"/>
    </w:rPr>
  </w:style>
  <w:style w:type="paragraph" w:styleId="HTMLVorformatiert">
    <w:name w:val="HTML Preformatted"/>
    <w:basedOn w:val="Standard"/>
    <w:link w:val="HTMLVorformatiertZchn"/>
    <w:uiPriority w:val="99"/>
    <w:semiHidden/>
    <w:locked/>
    <w:rsid w:val="00BA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A7E4D"/>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A7E4D"/>
    <w:pPr>
      <w:ind w:left="283"/>
    </w:pPr>
    <w:rPr>
      <w:lang w:val="x-none" w:eastAsia="x-none"/>
    </w:rPr>
  </w:style>
  <w:style w:type="character" w:customStyle="1" w:styleId="Textkrper-ZeileneinzugZchn">
    <w:name w:val="Textkörper-Zeileneinzug Zchn"/>
    <w:link w:val="Textkrper-Zeileneinzug"/>
    <w:uiPriority w:val="99"/>
    <w:semiHidden/>
    <w:rsid w:val="00BA7E4D"/>
    <w:rPr>
      <w:lang w:val="x-none" w:eastAsia="x-none"/>
    </w:rPr>
  </w:style>
  <w:style w:type="paragraph" w:styleId="berarbeitung">
    <w:name w:val="Revision"/>
    <w:hidden/>
    <w:uiPriority w:val="99"/>
    <w:semiHidden/>
    <w:rsid w:val="00BA7E4D"/>
    <w:rPr>
      <w:rFonts w:ascii="Myriad Pro" w:hAnsi="Myriad Pro"/>
    </w:rPr>
  </w:style>
  <w:style w:type="paragraph" w:styleId="Listenabsatz">
    <w:name w:val="List Paragraph"/>
    <w:basedOn w:val="Standard"/>
    <w:uiPriority w:val="34"/>
    <w:semiHidden/>
    <w:locked/>
    <w:rsid w:val="00BA7E4D"/>
    <w:pPr>
      <w:ind w:left="908" w:hanging="454"/>
      <w:contextualSpacing/>
    </w:pPr>
  </w:style>
  <w:style w:type="paragraph" w:customStyle="1" w:styleId="FlietextTHeingerckt">
    <w:name w:val="Fließtext TH eingerückt"/>
    <w:basedOn w:val="FlietextTH"/>
    <w:qFormat/>
    <w:rsid w:val="009A3D56"/>
    <w:pPr>
      <w:ind w:left="454"/>
    </w:pPr>
  </w:style>
  <w:style w:type="paragraph" w:customStyle="1" w:styleId="FlietextTH">
    <w:name w:val="Fließtext TH"/>
    <w:qFormat/>
    <w:rsid w:val="00BA7E4D"/>
  </w:style>
  <w:style w:type="character" w:customStyle="1" w:styleId="kursivTH">
    <w:name w:val="kursiv TH"/>
    <w:uiPriority w:val="6"/>
    <w:qFormat/>
    <w:rsid w:val="00BA7E4D"/>
    <w:rPr>
      <w:rFonts w:ascii="Arial" w:hAnsi="Arial"/>
      <w:i/>
    </w:rPr>
  </w:style>
  <w:style w:type="paragraph" w:styleId="Inhaltsverzeichnisberschrift">
    <w:name w:val="TOC Heading"/>
    <w:basedOn w:val="berschrift1unnummeriert"/>
    <w:next w:val="Standard"/>
    <w:uiPriority w:val="39"/>
    <w:semiHidden/>
    <w:rsid w:val="00BA7E4D"/>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A7E4D"/>
    <w:pPr>
      <w:keepLines/>
      <w:spacing w:after="0" w:line="264" w:lineRule="auto"/>
    </w:pPr>
    <w:rPr>
      <w:rFonts w:eastAsia="Calibri"/>
      <w:sz w:val="17"/>
      <w:szCs w:val="17"/>
    </w:rPr>
  </w:style>
  <w:style w:type="paragraph" w:customStyle="1" w:styleId="Kopf-FuzeileTH">
    <w:name w:val="Kopf-/Fußzeile TH"/>
    <w:uiPriority w:val="5"/>
    <w:qFormat/>
    <w:rsid w:val="00BA7E4D"/>
    <w:pPr>
      <w:spacing w:after="0" w:line="264" w:lineRule="auto"/>
    </w:pPr>
    <w:rPr>
      <w:noProof/>
      <w:sz w:val="15"/>
      <w:szCs w:val="17"/>
    </w:rPr>
  </w:style>
  <w:style w:type="paragraph" w:customStyle="1" w:styleId="Titel155ptTH">
    <w:name w:val="Titel 15.5  pt TH"/>
    <w:basedOn w:val="Standard"/>
    <w:uiPriority w:val="5"/>
    <w:qFormat/>
    <w:locked/>
    <w:rsid w:val="00BA7E4D"/>
    <w:pPr>
      <w:spacing w:beforeLines="800" w:before="800" w:afterLines="100" w:after="100" w:line="264" w:lineRule="auto"/>
      <w:outlineLvl w:val="0"/>
    </w:pPr>
    <w:rPr>
      <w:rFonts w:ascii="Arial" w:hAnsi="Arial" w:cs="Arial"/>
      <w:color w:val="000000" w:themeColor="text1"/>
      <w:sz w:val="31"/>
      <w:szCs w:val="34"/>
    </w:rPr>
  </w:style>
  <w:style w:type="numbering" w:customStyle="1" w:styleId="ListeTHKlnArial2">
    <w:name w:val="Liste TH Köln Arial 2"/>
    <w:uiPriority w:val="99"/>
    <w:rsid w:val="00BA7E4D"/>
    <w:pPr>
      <w:numPr>
        <w:numId w:val="30"/>
      </w:numPr>
    </w:pPr>
  </w:style>
  <w:style w:type="paragraph" w:customStyle="1" w:styleId="FlietextTHnummeriert">
    <w:name w:val="Fließtext TH (nummeriert)"/>
    <w:basedOn w:val="FlietextTH"/>
    <w:qFormat/>
    <w:rsid w:val="004B16C5"/>
    <w:pPr>
      <w:numPr>
        <w:ilvl w:val="2"/>
        <w:numId w:val="42"/>
      </w:numPr>
    </w:pPr>
  </w:style>
  <w:style w:type="paragraph" w:customStyle="1" w:styleId="Text75ptTH">
    <w:name w:val="Text 7.5 pt TH"/>
    <w:basedOn w:val="Standard"/>
    <w:uiPriority w:val="7"/>
    <w:qFormat/>
    <w:rsid w:val="00BA7E4D"/>
    <w:pPr>
      <w:tabs>
        <w:tab w:val="left" w:pos="1928"/>
      </w:tabs>
      <w:spacing w:beforeLines="50" w:before="50" w:after="120" w:line="295" w:lineRule="auto"/>
    </w:pPr>
    <w:rPr>
      <w:rFonts w:ascii="Arial" w:hAnsi="Arial"/>
      <w:color w:val="000000" w:themeColor="text1"/>
      <w:sz w:val="15"/>
      <w:szCs w:val="15"/>
    </w:rPr>
  </w:style>
  <w:style w:type="character" w:customStyle="1" w:styleId="fettTH">
    <w:name w:val="fett TH"/>
    <w:uiPriority w:val="6"/>
    <w:qFormat/>
    <w:rsid w:val="00BA7E4D"/>
    <w:rPr>
      <w:rFonts w:ascii="Arial" w:hAnsi="Arial"/>
      <w:b/>
    </w:rPr>
  </w:style>
  <w:style w:type="paragraph" w:customStyle="1" w:styleId="Aufzhlunga-b-cTH">
    <w:name w:val="Aufzählung a-b-c TH"/>
    <w:basedOn w:val="Standard"/>
    <w:uiPriority w:val="2"/>
    <w:qFormat/>
    <w:rsid w:val="00BA7E4D"/>
    <w:pPr>
      <w:numPr>
        <w:numId w:val="32"/>
      </w:numPr>
      <w:spacing w:before="120" w:afterLines="50" w:after="50" w:line="295" w:lineRule="auto"/>
      <w:contextualSpacing/>
    </w:pPr>
    <w:rPr>
      <w:rFonts w:ascii="Arial" w:hAnsi="Arial"/>
      <w:color w:val="000000" w:themeColor="text1"/>
      <w:sz w:val="20"/>
      <w:szCs w:val="20"/>
    </w:rPr>
  </w:style>
  <w:style w:type="character" w:styleId="Platzhaltertext">
    <w:name w:val="Placeholder Text"/>
    <w:basedOn w:val="Absatz-Standardschriftart"/>
    <w:uiPriority w:val="99"/>
    <w:semiHidden/>
    <w:locked/>
    <w:rsid w:val="00BA7E4D"/>
    <w:rPr>
      <w:color w:val="808080"/>
    </w:rPr>
  </w:style>
  <w:style w:type="paragraph" w:customStyle="1" w:styleId="berschrift1unnummeriert">
    <w:name w:val="Überschrift 1 unnummeriert"/>
    <w:next w:val="FlietextTH"/>
    <w:uiPriority w:val="1"/>
    <w:qFormat/>
    <w:locked/>
    <w:rsid w:val="00BA7E4D"/>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A7E4D"/>
    <w:pPr>
      <w:keepNext/>
      <w:keepLines/>
      <w:tabs>
        <w:tab w:val="left" w:pos="454"/>
      </w:tabs>
      <w:suppressAutoHyphens/>
      <w:spacing w:beforeLines="150" w:before="150" w:afterLines="50" w:after="50" w:line="264" w:lineRule="auto"/>
      <w:outlineLvl w:val="1"/>
    </w:pPr>
    <w:rPr>
      <w:rFonts w:ascii="Arial" w:hAnsi="Arial" w:cs="Arial"/>
      <w:bCs/>
      <w:color w:val="000000" w:themeColor="text1"/>
      <w:kern w:val="28"/>
      <w:szCs w:val="36"/>
    </w:rPr>
  </w:style>
  <w:style w:type="paragraph" w:customStyle="1" w:styleId="berschrift3unnummeriert">
    <w:name w:val="Überschrift 3 unnummeriert"/>
    <w:basedOn w:val="berschrift2unnummeriert"/>
    <w:next w:val="FlietextTH"/>
    <w:uiPriority w:val="1"/>
    <w:qFormat/>
    <w:locked/>
    <w:rsid w:val="00BA7E4D"/>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A7E4D"/>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A7E4D"/>
    <w:pPr>
      <w:numPr>
        <w:numId w:val="27"/>
      </w:numPr>
    </w:pPr>
  </w:style>
  <w:style w:type="paragraph" w:customStyle="1" w:styleId="Aufzhlunga-b-cTHeingerckt">
    <w:name w:val="Aufzählung a-b-c TH eingerückt"/>
    <w:basedOn w:val="Aufzhlunga-b-cTH"/>
    <w:uiPriority w:val="2"/>
    <w:qFormat/>
    <w:rsid w:val="00BA7E4D"/>
    <w:pPr>
      <w:numPr>
        <w:ilvl w:val="1"/>
      </w:numPr>
      <w:spacing w:beforeLines="50" w:after="120"/>
    </w:pPr>
  </w:style>
  <w:style w:type="paragraph" w:customStyle="1" w:styleId="Aufzhlung1-2-3THeingerckt">
    <w:name w:val="Aufzählung 1-2-3 TH eingerückt"/>
    <w:basedOn w:val="Aufzhlung1-2-3TH"/>
    <w:uiPriority w:val="2"/>
    <w:qFormat/>
    <w:rsid w:val="00BA7E4D"/>
    <w:pPr>
      <w:numPr>
        <w:ilvl w:val="1"/>
      </w:numPr>
      <w:spacing w:beforeLines="50" w:after="120"/>
    </w:pPr>
  </w:style>
  <w:style w:type="numbering" w:customStyle="1" w:styleId="ListeAufzhlunga-b-c">
    <w:name w:val="Liste Aufzählung a-b-c"/>
    <w:uiPriority w:val="99"/>
    <w:locked/>
    <w:rsid w:val="00BA7E4D"/>
    <w:pPr>
      <w:numPr>
        <w:numId w:val="28"/>
      </w:numPr>
    </w:pPr>
  </w:style>
  <w:style w:type="numbering" w:customStyle="1" w:styleId="ListeAufzhlung1-2-3">
    <w:name w:val="Liste Aufzählung 1-2-3"/>
    <w:uiPriority w:val="99"/>
    <w:locked/>
    <w:rsid w:val="00BA7E4D"/>
    <w:pPr>
      <w:numPr>
        <w:numId w:val="27"/>
      </w:numPr>
    </w:pPr>
  </w:style>
  <w:style w:type="paragraph" w:styleId="Beschriftung">
    <w:name w:val="caption"/>
    <w:basedOn w:val="Tabellentext85ptTHlinksbndig"/>
    <w:next w:val="Tabellentext85ptTHlinksbndig"/>
    <w:uiPriority w:val="35"/>
    <w:semiHidden/>
    <w:qFormat/>
    <w:rsid w:val="00BA7E4D"/>
    <w:pPr>
      <w:spacing w:before="120" w:after="120"/>
    </w:pPr>
    <w:rPr>
      <w:bCs/>
      <w:sz w:val="15"/>
      <w:szCs w:val="18"/>
    </w:rPr>
  </w:style>
  <w:style w:type="table" w:styleId="Tabellendesign">
    <w:name w:val="Table Theme"/>
    <w:basedOn w:val="NormaleTabelle"/>
    <w:uiPriority w:val="99"/>
    <w:semiHidden/>
    <w:unhideWhenUsed/>
    <w:locked/>
    <w:rsid w:val="00BA7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A7E4D"/>
    <w:pPr>
      <w:jc w:val="center"/>
    </w:pPr>
  </w:style>
  <w:style w:type="paragraph" w:customStyle="1" w:styleId="Tabellentext85ptTHrechtsbndig">
    <w:name w:val="Tabellentext 8.5 pt TH rechtsbündig"/>
    <w:basedOn w:val="Tabellentext85ptTHzentriert"/>
    <w:uiPriority w:val="6"/>
    <w:qFormat/>
    <w:locked/>
    <w:rsid w:val="00BA7E4D"/>
    <w:pPr>
      <w:jc w:val="right"/>
    </w:pPr>
  </w:style>
  <w:style w:type="character" w:customStyle="1" w:styleId="THOrange">
    <w:name w:val="TH Orange"/>
    <w:uiPriority w:val="11"/>
    <w:rsid w:val="00BA7E4D"/>
    <w:rPr>
      <w:color w:val="EA5B0C"/>
    </w:rPr>
  </w:style>
  <w:style w:type="character" w:customStyle="1" w:styleId="THRot">
    <w:name w:val="TH Rot"/>
    <w:uiPriority w:val="11"/>
    <w:rsid w:val="00BA7E4D"/>
    <w:rPr>
      <w:b w:val="0"/>
      <w:color w:val="C90C0F"/>
    </w:rPr>
  </w:style>
  <w:style w:type="character" w:customStyle="1" w:styleId="THViolett">
    <w:name w:val="TH Violett"/>
    <w:uiPriority w:val="11"/>
    <w:rsid w:val="00BA7E4D"/>
    <w:rPr>
      <w:color w:val="B82585"/>
    </w:rPr>
  </w:style>
  <w:style w:type="character" w:customStyle="1" w:styleId="FunotentextZchn">
    <w:name w:val="Fußnotentext Zchn"/>
    <w:basedOn w:val="Absatz-Standardschriftart"/>
    <w:link w:val="Funotentext"/>
    <w:uiPriority w:val="99"/>
    <w:semiHidden/>
    <w:rsid w:val="00BA7E4D"/>
    <w:rPr>
      <w:rFonts w:eastAsia="Calibri"/>
      <w:sz w:val="15"/>
    </w:rPr>
  </w:style>
  <w:style w:type="table" w:styleId="Tabellenraster">
    <w:name w:val="Table Grid"/>
    <w:basedOn w:val="NormaleTabelle"/>
    <w:uiPriority w:val="59"/>
    <w:locked/>
    <w:rsid w:val="00BA7E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A7E4D"/>
    <w:pPr>
      <w:tabs>
        <w:tab w:val="center" w:pos="4536"/>
        <w:tab w:val="right" w:pos="9072"/>
      </w:tabs>
      <w:spacing w:after="120"/>
    </w:pPr>
    <w:rPr>
      <w:rFonts w:ascii="Arial" w:hAnsi="Arial"/>
      <w:color w:val="000000" w:themeColor="text1"/>
      <w:sz w:val="20"/>
      <w:szCs w:val="20"/>
    </w:rPr>
  </w:style>
  <w:style w:type="character" w:customStyle="1" w:styleId="KopfzeileZchn">
    <w:name w:val="Kopfzeile Zchn"/>
    <w:basedOn w:val="Absatz-Standardschriftart"/>
    <w:link w:val="Kopfzeile"/>
    <w:uiPriority w:val="9"/>
    <w:semiHidden/>
    <w:rsid w:val="00BA7E4D"/>
  </w:style>
  <w:style w:type="paragraph" w:styleId="Fuzeile">
    <w:name w:val="footer"/>
    <w:basedOn w:val="Standard"/>
    <w:link w:val="FuzeileZchn"/>
    <w:uiPriority w:val="10"/>
    <w:semiHidden/>
    <w:locked/>
    <w:rsid w:val="00BA7E4D"/>
    <w:pPr>
      <w:tabs>
        <w:tab w:val="center" w:pos="4536"/>
        <w:tab w:val="right" w:pos="9072"/>
      </w:tabs>
    </w:pPr>
  </w:style>
  <w:style w:type="character" w:customStyle="1" w:styleId="FuzeileZchn">
    <w:name w:val="Fußzeile Zchn"/>
    <w:basedOn w:val="Absatz-Standardschriftart"/>
    <w:link w:val="Fuzeile"/>
    <w:uiPriority w:val="10"/>
    <w:semiHidden/>
    <w:rsid w:val="00BA7E4D"/>
  </w:style>
  <w:style w:type="table" w:customStyle="1" w:styleId="TabelleTHKlnmitErgebniszeile">
    <w:name w:val="Tabelle TH Köln mit Ergebniszeile"/>
    <w:basedOn w:val="NormaleTabelle"/>
    <w:uiPriority w:val="99"/>
    <w:locked/>
    <w:rsid w:val="00BA7E4D"/>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A7E4D"/>
    <w:rPr>
      <w:color w:val="auto"/>
      <w:u w:val="single"/>
    </w:rPr>
  </w:style>
  <w:style w:type="paragraph" w:styleId="Textkrper2">
    <w:name w:val="Body Text 2"/>
    <w:basedOn w:val="Standard"/>
    <w:link w:val="Textkrper2Zchn"/>
    <w:uiPriority w:val="99"/>
    <w:semiHidden/>
    <w:locked/>
    <w:rsid w:val="00BA7E4D"/>
  </w:style>
  <w:style w:type="character" w:customStyle="1" w:styleId="Textkrper2Zchn">
    <w:name w:val="Textkörper 2 Zchn"/>
    <w:basedOn w:val="Absatz-Standardschriftart"/>
    <w:link w:val="Textkrper2"/>
    <w:uiPriority w:val="99"/>
    <w:semiHidden/>
    <w:rsid w:val="00BA7E4D"/>
  </w:style>
  <w:style w:type="paragraph" w:customStyle="1" w:styleId="DachzeileSubheadTitelseiteTH">
    <w:name w:val="Dachzeile/Subhead (Titelseite) TH"/>
    <w:basedOn w:val="FlietextTH"/>
    <w:uiPriority w:val="5"/>
    <w:qFormat/>
    <w:rsid w:val="00BA7E4D"/>
    <w:pPr>
      <w:spacing w:line="317" w:lineRule="auto"/>
    </w:pPr>
    <w:rPr>
      <w:sz w:val="24"/>
      <w:szCs w:val="21"/>
    </w:rPr>
  </w:style>
  <w:style w:type="paragraph" w:customStyle="1" w:styleId="SeitenzahlTH">
    <w:name w:val="Seitenzahl TH"/>
    <w:basedOn w:val="Kopf-FuzeileTH"/>
    <w:uiPriority w:val="9"/>
    <w:locked/>
    <w:rsid w:val="00BA7E4D"/>
    <w:pPr>
      <w:jc w:val="right"/>
    </w:pPr>
  </w:style>
  <w:style w:type="paragraph" w:customStyle="1" w:styleId="Tabellenkopfzeile">
    <w:name w:val="Tabellenkopfzeile"/>
    <w:basedOn w:val="Tabellentext85ptTHlinksbndig"/>
    <w:uiPriority w:val="6"/>
    <w:locked/>
    <w:rsid w:val="00BA7E4D"/>
  </w:style>
  <w:style w:type="paragraph" w:styleId="Textkrper">
    <w:name w:val="Body Text"/>
    <w:basedOn w:val="Standard"/>
    <w:link w:val="TextkrperZchn"/>
    <w:uiPriority w:val="99"/>
    <w:semiHidden/>
    <w:unhideWhenUsed/>
    <w:locked/>
    <w:rsid w:val="00BA7E4D"/>
    <w:pPr>
      <w:spacing w:after="120" w:line="295" w:lineRule="auto"/>
    </w:pPr>
    <w:rPr>
      <w:rFonts w:ascii="Arial" w:hAnsi="Arial"/>
      <w:color w:val="000000" w:themeColor="text1"/>
      <w:sz w:val="20"/>
      <w:szCs w:val="20"/>
    </w:rPr>
  </w:style>
  <w:style w:type="character" w:customStyle="1" w:styleId="TextkrperZchn">
    <w:name w:val="Textkörper Zchn"/>
    <w:basedOn w:val="Absatz-Standardschriftart"/>
    <w:link w:val="Textkrper"/>
    <w:uiPriority w:val="99"/>
    <w:semiHidden/>
    <w:rsid w:val="00BA7E4D"/>
  </w:style>
  <w:style w:type="numbering" w:customStyle="1" w:styleId="ListeAufzhlungStrich1">
    <w:name w:val="Liste Aufzählung Strich1"/>
    <w:uiPriority w:val="99"/>
    <w:locked/>
    <w:rsid w:val="00BA7E4D"/>
  </w:style>
  <w:style w:type="character" w:customStyle="1" w:styleId="Textschwarz">
    <w:name w:val="Text schwarz"/>
    <w:basedOn w:val="Absatz-Standardschriftart"/>
    <w:rsid w:val="00BA7E4D"/>
    <w:rPr>
      <w:color w:val="000000" w:themeColor="text1"/>
    </w:rPr>
  </w:style>
  <w:style w:type="numbering" w:customStyle="1" w:styleId="ListeAufzhlunga-b-c1">
    <w:name w:val="Liste Aufzählung a-b-c1"/>
    <w:uiPriority w:val="99"/>
    <w:rsid w:val="00BA7E4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473">
      <w:bodyDiv w:val="1"/>
      <w:marLeft w:val="0"/>
      <w:marRight w:val="0"/>
      <w:marTop w:val="0"/>
      <w:marBottom w:val="0"/>
      <w:divBdr>
        <w:top w:val="none" w:sz="0" w:space="0" w:color="auto"/>
        <w:left w:val="none" w:sz="0" w:space="0" w:color="auto"/>
        <w:bottom w:val="none" w:sz="0" w:space="0" w:color="auto"/>
        <w:right w:val="none" w:sz="0" w:space="0" w:color="auto"/>
      </w:divBdr>
    </w:div>
    <w:div w:id="66659071">
      <w:bodyDiv w:val="1"/>
      <w:marLeft w:val="0"/>
      <w:marRight w:val="0"/>
      <w:marTop w:val="0"/>
      <w:marBottom w:val="0"/>
      <w:divBdr>
        <w:top w:val="none" w:sz="0" w:space="0" w:color="auto"/>
        <w:left w:val="none" w:sz="0" w:space="0" w:color="auto"/>
        <w:bottom w:val="none" w:sz="0" w:space="0" w:color="auto"/>
        <w:right w:val="none" w:sz="0" w:space="0" w:color="auto"/>
      </w:divBdr>
      <w:divsChild>
        <w:div w:id="1188759613">
          <w:marLeft w:val="0"/>
          <w:marRight w:val="0"/>
          <w:marTop w:val="0"/>
          <w:marBottom w:val="0"/>
          <w:divBdr>
            <w:top w:val="none" w:sz="0" w:space="0" w:color="auto"/>
            <w:left w:val="none" w:sz="0" w:space="0" w:color="auto"/>
            <w:bottom w:val="none" w:sz="0" w:space="0" w:color="auto"/>
            <w:right w:val="none" w:sz="0" w:space="0" w:color="auto"/>
          </w:divBdr>
          <w:divsChild>
            <w:div w:id="341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332">
      <w:bodyDiv w:val="1"/>
      <w:marLeft w:val="0"/>
      <w:marRight w:val="0"/>
      <w:marTop w:val="0"/>
      <w:marBottom w:val="0"/>
      <w:divBdr>
        <w:top w:val="none" w:sz="0" w:space="0" w:color="auto"/>
        <w:left w:val="none" w:sz="0" w:space="0" w:color="auto"/>
        <w:bottom w:val="none" w:sz="0" w:space="0" w:color="auto"/>
        <w:right w:val="none" w:sz="0" w:space="0" w:color="auto"/>
      </w:divBdr>
    </w:div>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417407967">
      <w:bodyDiv w:val="1"/>
      <w:marLeft w:val="0"/>
      <w:marRight w:val="0"/>
      <w:marTop w:val="0"/>
      <w:marBottom w:val="0"/>
      <w:divBdr>
        <w:top w:val="none" w:sz="0" w:space="0" w:color="auto"/>
        <w:left w:val="none" w:sz="0" w:space="0" w:color="auto"/>
        <w:bottom w:val="none" w:sz="0" w:space="0" w:color="auto"/>
        <w:right w:val="none" w:sz="0" w:space="0" w:color="auto"/>
      </w:divBdr>
      <w:divsChild>
        <w:div w:id="1991248203">
          <w:marLeft w:val="0"/>
          <w:marRight w:val="0"/>
          <w:marTop w:val="0"/>
          <w:marBottom w:val="0"/>
          <w:divBdr>
            <w:top w:val="none" w:sz="0" w:space="0" w:color="auto"/>
            <w:left w:val="none" w:sz="0" w:space="0" w:color="auto"/>
            <w:bottom w:val="none" w:sz="0" w:space="0" w:color="auto"/>
            <w:right w:val="none" w:sz="0" w:space="0" w:color="auto"/>
          </w:divBdr>
          <w:divsChild>
            <w:div w:id="761875214">
              <w:marLeft w:val="0"/>
              <w:marRight w:val="0"/>
              <w:marTop w:val="0"/>
              <w:marBottom w:val="0"/>
              <w:divBdr>
                <w:top w:val="none" w:sz="0" w:space="0" w:color="auto"/>
                <w:left w:val="none" w:sz="0" w:space="0" w:color="auto"/>
                <w:bottom w:val="none" w:sz="0" w:space="0" w:color="auto"/>
                <w:right w:val="none" w:sz="0" w:space="0" w:color="auto"/>
              </w:divBdr>
              <w:divsChild>
                <w:div w:id="718089984">
                  <w:marLeft w:val="0"/>
                  <w:marRight w:val="0"/>
                  <w:marTop w:val="0"/>
                  <w:marBottom w:val="0"/>
                  <w:divBdr>
                    <w:top w:val="none" w:sz="0" w:space="0" w:color="auto"/>
                    <w:left w:val="none" w:sz="0" w:space="0" w:color="auto"/>
                    <w:bottom w:val="none" w:sz="0" w:space="0" w:color="auto"/>
                    <w:right w:val="none" w:sz="0" w:space="0" w:color="auto"/>
                  </w:divBdr>
                  <w:divsChild>
                    <w:div w:id="2099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7337">
      <w:bodyDiv w:val="1"/>
      <w:marLeft w:val="0"/>
      <w:marRight w:val="0"/>
      <w:marTop w:val="0"/>
      <w:marBottom w:val="0"/>
      <w:divBdr>
        <w:top w:val="none" w:sz="0" w:space="0" w:color="auto"/>
        <w:left w:val="none" w:sz="0" w:space="0" w:color="auto"/>
        <w:bottom w:val="none" w:sz="0" w:space="0" w:color="auto"/>
        <w:right w:val="none" w:sz="0" w:space="0" w:color="auto"/>
      </w:divBdr>
      <w:divsChild>
        <w:div w:id="44530407">
          <w:marLeft w:val="0"/>
          <w:marRight w:val="0"/>
          <w:marTop w:val="0"/>
          <w:marBottom w:val="0"/>
          <w:divBdr>
            <w:top w:val="none" w:sz="0" w:space="0" w:color="auto"/>
            <w:left w:val="none" w:sz="0" w:space="0" w:color="auto"/>
            <w:bottom w:val="none" w:sz="0" w:space="0" w:color="auto"/>
            <w:right w:val="none" w:sz="0" w:space="0" w:color="auto"/>
          </w:divBdr>
          <w:divsChild>
            <w:div w:id="640043760">
              <w:marLeft w:val="0"/>
              <w:marRight w:val="0"/>
              <w:marTop w:val="0"/>
              <w:marBottom w:val="0"/>
              <w:divBdr>
                <w:top w:val="none" w:sz="0" w:space="0" w:color="auto"/>
                <w:left w:val="none" w:sz="0" w:space="0" w:color="auto"/>
                <w:bottom w:val="none" w:sz="0" w:space="0" w:color="auto"/>
                <w:right w:val="none" w:sz="0" w:space="0" w:color="auto"/>
              </w:divBdr>
              <w:divsChild>
                <w:div w:id="16782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21300901">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632104111">
      <w:bodyDiv w:val="1"/>
      <w:marLeft w:val="0"/>
      <w:marRight w:val="0"/>
      <w:marTop w:val="0"/>
      <w:marBottom w:val="0"/>
      <w:divBdr>
        <w:top w:val="none" w:sz="0" w:space="0" w:color="auto"/>
        <w:left w:val="none" w:sz="0" w:space="0" w:color="auto"/>
        <w:bottom w:val="none" w:sz="0" w:space="0" w:color="auto"/>
        <w:right w:val="none" w:sz="0" w:space="0" w:color="auto"/>
      </w:divBdr>
    </w:div>
    <w:div w:id="647780583">
      <w:bodyDiv w:val="1"/>
      <w:marLeft w:val="0"/>
      <w:marRight w:val="0"/>
      <w:marTop w:val="0"/>
      <w:marBottom w:val="0"/>
      <w:divBdr>
        <w:top w:val="none" w:sz="0" w:space="0" w:color="auto"/>
        <w:left w:val="none" w:sz="0" w:space="0" w:color="auto"/>
        <w:bottom w:val="none" w:sz="0" w:space="0" w:color="auto"/>
        <w:right w:val="none" w:sz="0" w:space="0" w:color="auto"/>
      </w:divBdr>
      <w:divsChild>
        <w:div w:id="130172390">
          <w:marLeft w:val="0"/>
          <w:marRight w:val="0"/>
          <w:marTop w:val="0"/>
          <w:marBottom w:val="0"/>
          <w:divBdr>
            <w:top w:val="none" w:sz="0" w:space="0" w:color="auto"/>
            <w:left w:val="none" w:sz="0" w:space="0" w:color="auto"/>
            <w:bottom w:val="none" w:sz="0" w:space="0" w:color="auto"/>
            <w:right w:val="none" w:sz="0" w:space="0" w:color="auto"/>
          </w:divBdr>
          <w:divsChild>
            <w:div w:id="444547335">
              <w:marLeft w:val="0"/>
              <w:marRight w:val="0"/>
              <w:marTop w:val="0"/>
              <w:marBottom w:val="0"/>
              <w:divBdr>
                <w:top w:val="none" w:sz="0" w:space="0" w:color="auto"/>
                <w:left w:val="none" w:sz="0" w:space="0" w:color="auto"/>
                <w:bottom w:val="none" w:sz="0" w:space="0" w:color="auto"/>
                <w:right w:val="none" w:sz="0" w:space="0" w:color="auto"/>
              </w:divBdr>
            </w:div>
            <w:div w:id="1272661531">
              <w:marLeft w:val="0"/>
              <w:marRight w:val="0"/>
              <w:marTop w:val="0"/>
              <w:marBottom w:val="0"/>
              <w:divBdr>
                <w:top w:val="none" w:sz="0" w:space="0" w:color="auto"/>
                <w:left w:val="none" w:sz="0" w:space="0" w:color="auto"/>
                <w:bottom w:val="none" w:sz="0" w:space="0" w:color="auto"/>
                <w:right w:val="none" w:sz="0" w:space="0" w:color="auto"/>
              </w:divBdr>
            </w:div>
            <w:div w:id="137888863">
              <w:marLeft w:val="0"/>
              <w:marRight w:val="0"/>
              <w:marTop w:val="0"/>
              <w:marBottom w:val="0"/>
              <w:divBdr>
                <w:top w:val="none" w:sz="0" w:space="0" w:color="auto"/>
                <w:left w:val="none" w:sz="0" w:space="0" w:color="auto"/>
                <w:bottom w:val="none" w:sz="0" w:space="0" w:color="auto"/>
                <w:right w:val="none" w:sz="0" w:space="0" w:color="auto"/>
              </w:divBdr>
            </w:div>
            <w:div w:id="788284215">
              <w:marLeft w:val="0"/>
              <w:marRight w:val="0"/>
              <w:marTop w:val="0"/>
              <w:marBottom w:val="0"/>
              <w:divBdr>
                <w:top w:val="none" w:sz="0" w:space="0" w:color="auto"/>
                <w:left w:val="none" w:sz="0" w:space="0" w:color="auto"/>
                <w:bottom w:val="none" w:sz="0" w:space="0" w:color="auto"/>
                <w:right w:val="none" w:sz="0" w:space="0" w:color="auto"/>
              </w:divBdr>
            </w:div>
            <w:div w:id="981034649">
              <w:marLeft w:val="0"/>
              <w:marRight w:val="0"/>
              <w:marTop w:val="0"/>
              <w:marBottom w:val="0"/>
              <w:divBdr>
                <w:top w:val="none" w:sz="0" w:space="0" w:color="auto"/>
                <w:left w:val="none" w:sz="0" w:space="0" w:color="auto"/>
                <w:bottom w:val="none" w:sz="0" w:space="0" w:color="auto"/>
                <w:right w:val="none" w:sz="0" w:space="0" w:color="auto"/>
              </w:divBdr>
            </w:div>
            <w:div w:id="438331593">
              <w:marLeft w:val="0"/>
              <w:marRight w:val="0"/>
              <w:marTop w:val="0"/>
              <w:marBottom w:val="0"/>
              <w:divBdr>
                <w:top w:val="none" w:sz="0" w:space="0" w:color="auto"/>
                <w:left w:val="none" w:sz="0" w:space="0" w:color="auto"/>
                <w:bottom w:val="none" w:sz="0" w:space="0" w:color="auto"/>
                <w:right w:val="none" w:sz="0" w:space="0" w:color="auto"/>
              </w:divBdr>
            </w:div>
            <w:div w:id="500194668">
              <w:marLeft w:val="0"/>
              <w:marRight w:val="0"/>
              <w:marTop w:val="0"/>
              <w:marBottom w:val="0"/>
              <w:divBdr>
                <w:top w:val="none" w:sz="0" w:space="0" w:color="auto"/>
                <w:left w:val="none" w:sz="0" w:space="0" w:color="auto"/>
                <w:bottom w:val="none" w:sz="0" w:space="0" w:color="auto"/>
                <w:right w:val="none" w:sz="0" w:space="0" w:color="auto"/>
              </w:divBdr>
            </w:div>
            <w:div w:id="708263681">
              <w:marLeft w:val="0"/>
              <w:marRight w:val="0"/>
              <w:marTop w:val="0"/>
              <w:marBottom w:val="0"/>
              <w:divBdr>
                <w:top w:val="none" w:sz="0" w:space="0" w:color="auto"/>
                <w:left w:val="none" w:sz="0" w:space="0" w:color="auto"/>
                <w:bottom w:val="none" w:sz="0" w:space="0" w:color="auto"/>
                <w:right w:val="none" w:sz="0" w:space="0" w:color="auto"/>
              </w:divBdr>
            </w:div>
            <w:div w:id="4673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307">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79013943">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19449985">
      <w:bodyDiv w:val="1"/>
      <w:marLeft w:val="0"/>
      <w:marRight w:val="0"/>
      <w:marTop w:val="0"/>
      <w:marBottom w:val="0"/>
      <w:divBdr>
        <w:top w:val="none" w:sz="0" w:space="0" w:color="auto"/>
        <w:left w:val="none" w:sz="0" w:space="0" w:color="auto"/>
        <w:bottom w:val="none" w:sz="0" w:space="0" w:color="auto"/>
        <w:right w:val="none" w:sz="0" w:space="0" w:color="auto"/>
      </w:divBdr>
      <w:divsChild>
        <w:div w:id="1159224902">
          <w:marLeft w:val="0"/>
          <w:marRight w:val="0"/>
          <w:marTop w:val="0"/>
          <w:marBottom w:val="0"/>
          <w:divBdr>
            <w:top w:val="none" w:sz="0" w:space="0" w:color="auto"/>
            <w:left w:val="none" w:sz="0" w:space="0" w:color="auto"/>
            <w:bottom w:val="none" w:sz="0" w:space="0" w:color="auto"/>
            <w:right w:val="none" w:sz="0" w:space="0" w:color="auto"/>
          </w:divBdr>
          <w:divsChild>
            <w:div w:id="2113435882">
              <w:marLeft w:val="0"/>
              <w:marRight w:val="0"/>
              <w:marTop w:val="0"/>
              <w:marBottom w:val="0"/>
              <w:divBdr>
                <w:top w:val="none" w:sz="0" w:space="0" w:color="auto"/>
                <w:left w:val="none" w:sz="0" w:space="0" w:color="auto"/>
                <w:bottom w:val="none" w:sz="0" w:space="0" w:color="auto"/>
                <w:right w:val="none" w:sz="0" w:space="0" w:color="auto"/>
              </w:divBdr>
              <w:divsChild>
                <w:div w:id="127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0900">
      <w:bodyDiv w:val="1"/>
      <w:marLeft w:val="0"/>
      <w:marRight w:val="0"/>
      <w:marTop w:val="0"/>
      <w:marBottom w:val="0"/>
      <w:divBdr>
        <w:top w:val="none" w:sz="0" w:space="0" w:color="auto"/>
        <w:left w:val="none" w:sz="0" w:space="0" w:color="auto"/>
        <w:bottom w:val="none" w:sz="0" w:space="0" w:color="auto"/>
        <w:right w:val="none" w:sz="0" w:space="0" w:color="auto"/>
      </w:divBdr>
      <w:divsChild>
        <w:div w:id="1034113973">
          <w:marLeft w:val="0"/>
          <w:marRight w:val="0"/>
          <w:marTop w:val="0"/>
          <w:marBottom w:val="0"/>
          <w:divBdr>
            <w:top w:val="none" w:sz="0" w:space="0" w:color="auto"/>
            <w:left w:val="none" w:sz="0" w:space="0" w:color="auto"/>
            <w:bottom w:val="none" w:sz="0" w:space="0" w:color="auto"/>
            <w:right w:val="none" w:sz="0" w:space="0" w:color="auto"/>
          </w:divBdr>
          <w:divsChild>
            <w:div w:id="825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388">
      <w:bodyDiv w:val="1"/>
      <w:marLeft w:val="0"/>
      <w:marRight w:val="0"/>
      <w:marTop w:val="0"/>
      <w:marBottom w:val="0"/>
      <w:divBdr>
        <w:top w:val="none" w:sz="0" w:space="0" w:color="auto"/>
        <w:left w:val="none" w:sz="0" w:space="0" w:color="auto"/>
        <w:bottom w:val="none" w:sz="0" w:space="0" w:color="auto"/>
        <w:right w:val="none" w:sz="0" w:space="0" w:color="auto"/>
      </w:divBdr>
      <w:divsChild>
        <w:div w:id="1910310869">
          <w:marLeft w:val="0"/>
          <w:marRight w:val="0"/>
          <w:marTop w:val="0"/>
          <w:marBottom w:val="0"/>
          <w:divBdr>
            <w:top w:val="none" w:sz="0" w:space="0" w:color="auto"/>
            <w:left w:val="none" w:sz="0" w:space="0" w:color="auto"/>
            <w:bottom w:val="none" w:sz="0" w:space="0" w:color="auto"/>
            <w:right w:val="none" w:sz="0" w:space="0" w:color="auto"/>
          </w:divBdr>
          <w:divsChild>
            <w:div w:id="145636391">
              <w:marLeft w:val="0"/>
              <w:marRight w:val="0"/>
              <w:marTop w:val="0"/>
              <w:marBottom w:val="0"/>
              <w:divBdr>
                <w:top w:val="none" w:sz="0" w:space="0" w:color="auto"/>
                <w:left w:val="none" w:sz="0" w:space="0" w:color="auto"/>
                <w:bottom w:val="none" w:sz="0" w:space="0" w:color="auto"/>
                <w:right w:val="none" w:sz="0" w:space="0" w:color="auto"/>
              </w:divBdr>
              <w:divsChild>
                <w:div w:id="1057514550">
                  <w:marLeft w:val="0"/>
                  <w:marRight w:val="0"/>
                  <w:marTop w:val="0"/>
                  <w:marBottom w:val="0"/>
                  <w:divBdr>
                    <w:top w:val="none" w:sz="0" w:space="0" w:color="auto"/>
                    <w:left w:val="none" w:sz="0" w:space="0" w:color="auto"/>
                    <w:bottom w:val="none" w:sz="0" w:space="0" w:color="auto"/>
                    <w:right w:val="none" w:sz="0" w:space="0" w:color="auto"/>
                  </w:divBdr>
                </w:div>
              </w:divsChild>
            </w:div>
            <w:div w:id="2022855368">
              <w:marLeft w:val="0"/>
              <w:marRight w:val="0"/>
              <w:marTop w:val="0"/>
              <w:marBottom w:val="0"/>
              <w:divBdr>
                <w:top w:val="none" w:sz="0" w:space="0" w:color="auto"/>
                <w:left w:val="none" w:sz="0" w:space="0" w:color="auto"/>
                <w:bottom w:val="none" w:sz="0" w:space="0" w:color="auto"/>
                <w:right w:val="none" w:sz="0" w:space="0" w:color="auto"/>
              </w:divBdr>
              <w:divsChild>
                <w:div w:id="9934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33202">
          <w:marLeft w:val="0"/>
          <w:marRight w:val="0"/>
          <w:marTop w:val="0"/>
          <w:marBottom w:val="0"/>
          <w:divBdr>
            <w:top w:val="none" w:sz="0" w:space="0" w:color="auto"/>
            <w:left w:val="none" w:sz="0" w:space="0" w:color="auto"/>
            <w:bottom w:val="none" w:sz="0" w:space="0" w:color="auto"/>
            <w:right w:val="none" w:sz="0" w:space="0" w:color="auto"/>
          </w:divBdr>
          <w:divsChild>
            <w:div w:id="1479805967">
              <w:marLeft w:val="0"/>
              <w:marRight w:val="0"/>
              <w:marTop w:val="0"/>
              <w:marBottom w:val="0"/>
              <w:divBdr>
                <w:top w:val="none" w:sz="0" w:space="0" w:color="auto"/>
                <w:left w:val="none" w:sz="0" w:space="0" w:color="auto"/>
                <w:bottom w:val="none" w:sz="0" w:space="0" w:color="auto"/>
                <w:right w:val="none" w:sz="0" w:space="0" w:color="auto"/>
              </w:divBdr>
              <w:divsChild>
                <w:div w:id="21375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452">
      <w:bodyDiv w:val="1"/>
      <w:marLeft w:val="0"/>
      <w:marRight w:val="0"/>
      <w:marTop w:val="0"/>
      <w:marBottom w:val="0"/>
      <w:divBdr>
        <w:top w:val="none" w:sz="0" w:space="0" w:color="auto"/>
        <w:left w:val="none" w:sz="0" w:space="0" w:color="auto"/>
        <w:bottom w:val="none" w:sz="0" w:space="0" w:color="auto"/>
        <w:right w:val="none" w:sz="0" w:space="0" w:color="auto"/>
      </w:divBdr>
      <w:divsChild>
        <w:div w:id="1080253342">
          <w:marLeft w:val="0"/>
          <w:marRight w:val="0"/>
          <w:marTop w:val="0"/>
          <w:marBottom w:val="0"/>
          <w:divBdr>
            <w:top w:val="none" w:sz="0" w:space="0" w:color="auto"/>
            <w:left w:val="none" w:sz="0" w:space="0" w:color="auto"/>
            <w:bottom w:val="none" w:sz="0" w:space="0" w:color="auto"/>
            <w:right w:val="none" w:sz="0" w:space="0" w:color="auto"/>
          </w:divBdr>
          <w:divsChild>
            <w:div w:id="1849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19430">
      <w:bodyDiv w:val="1"/>
      <w:marLeft w:val="0"/>
      <w:marRight w:val="0"/>
      <w:marTop w:val="0"/>
      <w:marBottom w:val="0"/>
      <w:divBdr>
        <w:top w:val="none" w:sz="0" w:space="0" w:color="auto"/>
        <w:left w:val="none" w:sz="0" w:space="0" w:color="auto"/>
        <w:bottom w:val="none" w:sz="0" w:space="0" w:color="auto"/>
        <w:right w:val="none" w:sz="0" w:space="0" w:color="auto"/>
      </w:divBdr>
    </w:div>
    <w:div w:id="1726250435">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5905673">
      <w:bodyDiv w:val="1"/>
      <w:marLeft w:val="0"/>
      <w:marRight w:val="0"/>
      <w:marTop w:val="0"/>
      <w:marBottom w:val="0"/>
      <w:divBdr>
        <w:top w:val="none" w:sz="0" w:space="0" w:color="auto"/>
        <w:left w:val="none" w:sz="0" w:space="0" w:color="auto"/>
        <w:bottom w:val="none" w:sz="0" w:space="0" w:color="auto"/>
        <w:right w:val="none" w:sz="0" w:space="0" w:color="auto"/>
      </w:divBdr>
      <w:divsChild>
        <w:div w:id="354773589">
          <w:marLeft w:val="0"/>
          <w:marRight w:val="0"/>
          <w:marTop w:val="0"/>
          <w:marBottom w:val="0"/>
          <w:divBdr>
            <w:top w:val="none" w:sz="0" w:space="0" w:color="auto"/>
            <w:left w:val="none" w:sz="0" w:space="0" w:color="auto"/>
            <w:bottom w:val="none" w:sz="0" w:space="0" w:color="auto"/>
            <w:right w:val="none" w:sz="0" w:space="0" w:color="auto"/>
          </w:divBdr>
          <w:divsChild>
            <w:div w:id="2080593619">
              <w:marLeft w:val="0"/>
              <w:marRight w:val="0"/>
              <w:marTop w:val="0"/>
              <w:marBottom w:val="0"/>
              <w:divBdr>
                <w:top w:val="none" w:sz="0" w:space="0" w:color="auto"/>
                <w:left w:val="none" w:sz="0" w:space="0" w:color="auto"/>
                <w:bottom w:val="none" w:sz="0" w:space="0" w:color="auto"/>
                <w:right w:val="none" w:sz="0" w:space="0" w:color="auto"/>
              </w:divBdr>
              <w:divsChild>
                <w:div w:id="265190906">
                  <w:marLeft w:val="0"/>
                  <w:marRight w:val="0"/>
                  <w:marTop w:val="0"/>
                  <w:marBottom w:val="0"/>
                  <w:divBdr>
                    <w:top w:val="none" w:sz="0" w:space="0" w:color="auto"/>
                    <w:left w:val="none" w:sz="0" w:space="0" w:color="auto"/>
                    <w:bottom w:val="none" w:sz="0" w:space="0" w:color="auto"/>
                    <w:right w:val="none" w:sz="0" w:space="0" w:color="auto"/>
                  </w:divBdr>
                </w:div>
              </w:divsChild>
            </w:div>
            <w:div w:id="1210607867">
              <w:marLeft w:val="0"/>
              <w:marRight w:val="0"/>
              <w:marTop w:val="0"/>
              <w:marBottom w:val="0"/>
              <w:divBdr>
                <w:top w:val="none" w:sz="0" w:space="0" w:color="auto"/>
                <w:left w:val="none" w:sz="0" w:space="0" w:color="auto"/>
                <w:bottom w:val="none" w:sz="0" w:space="0" w:color="auto"/>
                <w:right w:val="none" w:sz="0" w:space="0" w:color="auto"/>
              </w:divBdr>
              <w:divsChild>
                <w:div w:id="1858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58">
          <w:marLeft w:val="0"/>
          <w:marRight w:val="0"/>
          <w:marTop w:val="0"/>
          <w:marBottom w:val="0"/>
          <w:divBdr>
            <w:top w:val="none" w:sz="0" w:space="0" w:color="auto"/>
            <w:left w:val="none" w:sz="0" w:space="0" w:color="auto"/>
            <w:bottom w:val="none" w:sz="0" w:space="0" w:color="auto"/>
            <w:right w:val="none" w:sz="0" w:space="0" w:color="auto"/>
          </w:divBdr>
          <w:divsChild>
            <w:div w:id="1814059620">
              <w:marLeft w:val="0"/>
              <w:marRight w:val="0"/>
              <w:marTop w:val="0"/>
              <w:marBottom w:val="0"/>
              <w:divBdr>
                <w:top w:val="none" w:sz="0" w:space="0" w:color="auto"/>
                <w:left w:val="none" w:sz="0" w:space="0" w:color="auto"/>
                <w:bottom w:val="none" w:sz="0" w:space="0" w:color="auto"/>
                <w:right w:val="none" w:sz="0" w:space="0" w:color="auto"/>
              </w:divBdr>
              <w:divsChild>
                <w:div w:id="1857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003">
      <w:bodyDiv w:val="1"/>
      <w:marLeft w:val="0"/>
      <w:marRight w:val="0"/>
      <w:marTop w:val="0"/>
      <w:marBottom w:val="0"/>
      <w:divBdr>
        <w:top w:val="none" w:sz="0" w:space="0" w:color="auto"/>
        <w:left w:val="none" w:sz="0" w:space="0" w:color="auto"/>
        <w:bottom w:val="none" w:sz="0" w:space="0" w:color="auto"/>
        <w:right w:val="none" w:sz="0" w:space="0" w:color="auto"/>
      </w:divBdr>
      <w:divsChild>
        <w:div w:id="662003678">
          <w:marLeft w:val="0"/>
          <w:marRight w:val="0"/>
          <w:marTop w:val="0"/>
          <w:marBottom w:val="0"/>
          <w:divBdr>
            <w:top w:val="none" w:sz="0" w:space="0" w:color="auto"/>
            <w:left w:val="none" w:sz="0" w:space="0" w:color="auto"/>
            <w:bottom w:val="none" w:sz="0" w:space="0" w:color="auto"/>
            <w:right w:val="none" w:sz="0" w:space="0" w:color="auto"/>
          </w:divBdr>
          <w:divsChild>
            <w:div w:id="152181489">
              <w:marLeft w:val="0"/>
              <w:marRight w:val="0"/>
              <w:marTop w:val="0"/>
              <w:marBottom w:val="0"/>
              <w:divBdr>
                <w:top w:val="none" w:sz="0" w:space="0" w:color="auto"/>
                <w:left w:val="none" w:sz="0" w:space="0" w:color="auto"/>
                <w:bottom w:val="none" w:sz="0" w:space="0" w:color="auto"/>
                <w:right w:val="none" w:sz="0" w:space="0" w:color="auto"/>
              </w:divBdr>
              <w:divsChild>
                <w:div w:id="1986274814">
                  <w:marLeft w:val="0"/>
                  <w:marRight w:val="0"/>
                  <w:marTop w:val="0"/>
                  <w:marBottom w:val="0"/>
                  <w:divBdr>
                    <w:top w:val="none" w:sz="0" w:space="0" w:color="auto"/>
                    <w:left w:val="none" w:sz="0" w:space="0" w:color="auto"/>
                    <w:bottom w:val="none" w:sz="0" w:space="0" w:color="auto"/>
                    <w:right w:val="none" w:sz="0" w:space="0" w:color="auto"/>
                  </w:divBdr>
                  <w:divsChild>
                    <w:div w:id="832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4931">
      <w:bodyDiv w:val="1"/>
      <w:marLeft w:val="0"/>
      <w:marRight w:val="0"/>
      <w:marTop w:val="0"/>
      <w:marBottom w:val="0"/>
      <w:divBdr>
        <w:top w:val="none" w:sz="0" w:space="0" w:color="auto"/>
        <w:left w:val="none" w:sz="0" w:space="0" w:color="auto"/>
        <w:bottom w:val="none" w:sz="0" w:space="0" w:color="auto"/>
        <w:right w:val="none" w:sz="0" w:space="0" w:color="auto"/>
      </w:divBdr>
    </w:div>
    <w:div w:id="1880818070">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000229468">
      <w:bodyDiv w:val="1"/>
      <w:marLeft w:val="0"/>
      <w:marRight w:val="0"/>
      <w:marTop w:val="0"/>
      <w:marBottom w:val="0"/>
      <w:divBdr>
        <w:top w:val="none" w:sz="0" w:space="0" w:color="auto"/>
        <w:left w:val="none" w:sz="0" w:space="0" w:color="auto"/>
        <w:bottom w:val="none" w:sz="0" w:space="0" w:color="auto"/>
        <w:right w:val="none" w:sz="0" w:space="0" w:color="auto"/>
      </w:divBdr>
      <w:divsChild>
        <w:div w:id="1387728747">
          <w:marLeft w:val="0"/>
          <w:marRight w:val="0"/>
          <w:marTop w:val="0"/>
          <w:marBottom w:val="0"/>
          <w:divBdr>
            <w:top w:val="none" w:sz="0" w:space="0" w:color="auto"/>
            <w:left w:val="none" w:sz="0" w:space="0" w:color="auto"/>
            <w:bottom w:val="none" w:sz="0" w:space="0" w:color="auto"/>
            <w:right w:val="none" w:sz="0" w:space="0" w:color="auto"/>
          </w:divBdr>
          <w:divsChild>
            <w:div w:id="994069845">
              <w:marLeft w:val="0"/>
              <w:marRight w:val="0"/>
              <w:marTop w:val="0"/>
              <w:marBottom w:val="0"/>
              <w:divBdr>
                <w:top w:val="none" w:sz="0" w:space="0" w:color="auto"/>
                <w:left w:val="none" w:sz="0" w:space="0" w:color="auto"/>
                <w:bottom w:val="none" w:sz="0" w:space="0" w:color="auto"/>
                <w:right w:val="none" w:sz="0" w:space="0" w:color="auto"/>
              </w:divBdr>
              <w:divsChild>
                <w:div w:id="304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8088">
      <w:bodyDiv w:val="1"/>
      <w:marLeft w:val="0"/>
      <w:marRight w:val="0"/>
      <w:marTop w:val="0"/>
      <w:marBottom w:val="0"/>
      <w:divBdr>
        <w:top w:val="none" w:sz="0" w:space="0" w:color="auto"/>
        <w:left w:val="none" w:sz="0" w:space="0" w:color="auto"/>
        <w:bottom w:val="none" w:sz="0" w:space="0" w:color="auto"/>
        <w:right w:val="none" w:sz="0" w:space="0" w:color="auto"/>
      </w:divBdr>
      <w:divsChild>
        <w:div w:id="749274889">
          <w:marLeft w:val="0"/>
          <w:marRight w:val="0"/>
          <w:marTop w:val="0"/>
          <w:marBottom w:val="0"/>
          <w:divBdr>
            <w:top w:val="none" w:sz="0" w:space="0" w:color="auto"/>
            <w:left w:val="none" w:sz="0" w:space="0" w:color="auto"/>
            <w:bottom w:val="none" w:sz="0" w:space="0" w:color="auto"/>
            <w:right w:val="none" w:sz="0" w:space="0" w:color="auto"/>
          </w:divBdr>
          <w:divsChild>
            <w:div w:id="26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031D9040-C0A1-E14B-817E-255978B5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11019</Words>
  <Characters>69421</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Prüfungsordnung für Bachelorstudiengänge</vt:lpstr>
    </vt:vector>
  </TitlesOfParts>
  <Company>TH Köln</Company>
  <LinksUpToDate>false</LinksUpToDate>
  <CharactersWithSpaces>80280</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Christian Noss</dc:creator>
  <cp:keywords>Prüfungsordnung BA</cp:keywords>
  <dc:description>07/2018</dc:description>
  <cp:lastModifiedBy>Matthias Böhmer</cp:lastModifiedBy>
  <cp:revision>10</cp:revision>
  <cp:lastPrinted>2019-01-20T15:27:00Z</cp:lastPrinted>
  <dcterms:created xsi:type="dcterms:W3CDTF">2019-02-11T16:44:00Z</dcterms:created>
  <dcterms:modified xsi:type="dcterms:W3CDTF">2019-06-04T11:27:00Z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